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9EDCB81" w14:textId="77777777" w:rsidR="00C43A97" w:rsidRDefault="00242ACB">
      <w:pPr>
        <w:jc w:val="center"/>
      </w:pPr>
      <w:r>
        <w:rPr>
          <w:rFonts w:ascii="Times New Roman" w:eastAsia="Times New Roman" w:hAnsi="Times New Roman" w:cs="Times New Roman"/>
          <w:sz w:val="36"/>
          <w:szCs w:val="36"/>
        </w:rPr>
        <w:t>Project Design Report</w:t>
      </w:r>
    </w:p>
    <w:p w14:paraId="02A4B7FC" w14:textId="77777777" w:rsidR="00C43A97" w:rsidRDefault="00C43A97"/>
    <w:p w14:paraId="0432E0CB" w14:textId="77777777" w:rsidR="00C43A97" w:rsidRDefault="00242ACB">
      <w:r>
        <w:rPr>
          <w:rFonts w:ascii="Times New Roman" w:eastAsia="Times New Roman" w:hAnsi="Times New Roman" w:cs="Times New Roman"/>
          <w:sz w:val="24"/>
          <w:szCs w:val="24"/>
        </w:rPr>
        <w:t>Ian Waldschmidt</w:t>
      </w:r>
      <w:r>
        <w:rPr>
          <w:rFonts w:ascii="Times New Roman" w:eastAsia="Times New Roman" w:hAnsi="Times New Roman" w:cs="Times New Roman"/>
          <w:sz w:val="24"/>
          <w:szCs w:val="24"/>
        </w:rPr>
        <w:tab/>
      </w:r>
      <w:hyperlink r:id="rId5">
        <w:r>
          <w:rPr>
            <w:rFonts w:ascii="Times New Roman" w:eastAsia="Times New Roman" w:hAnsi="Times New Roman" w:cs="Times New Roman"/>
            <w:color w:val="1155CC"/>
            <w:sz w:val="24"/>
            <w:szCs w:val="24"/>
            <w:u w:val="single"/>
          </w:rPr>
          <w:t>isw5@case.edu</w:t>
        </w:r>
      </w:hyperlink>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EECS 341 - Gurkan Bebek</w:t>
      </w:r>
    </w:p>
    <w:p w14:paraId="2EE67F9A" w14:textId="77777777" w:rsidR="00C43A97" w:rsidRDefault="00242ACB">
      <w:r>
        <w:rPr>
          <w:rFonts w:ascii="Times New Roman" w:eastAsia="Times New Roman" w:hAnsi="Times New Roman" w:cs="Times New Roman"/>
          <w:sz w:val="24"/>
          <w:szCs w:val="24"/>
        </w:rPr>
        <w:t>Justin Lee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hyperlink r:id="rId6">
        <w:r>
          <w:rPr>
            <w:rFonts w:ascii="Times New Roman" w:eastAsia="Times New Roman" w:hAnsi="Times New Roman" w:cs="Times New Roman"/>
            <w:color w:val="1155CC"/>
            <w:sz w:val="24"/>
            <w:szCs w:val="24"/>
            <w:u w:val="single"/>
          </w:rPr>
          <w:t>jpl88@case.edu</w:t>
        </w:r>
      </w:hyperlink>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Introduction to Database Systems</w:t>
      </w:r>
    </w:p>
    <w:p w14:paraId="5BB9F5B9" w14:textId="77777777" w:rsidR="00C43A97" w:rsidRDefault="00242ACB">
      <w:r>
        <w:rPr>
          <w:rFonts w:ascii="Times New Roman" w:eastAsia="Times New Roman" w:hAnsi="Times New Roman" w:cs="Times New Roman"/>
          <w:sz w:val="24"/>
          <w:szCs w:val="24"/>
        </w:rPr>
        <w:t>Jacob Alspaw</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hyperlink r:id="rId7">
        <w:r>
          <w:rPr>
            <w:rFonts w:ascii="Times New Roman" w:eastAsia="Times New Roman" w:hAnsi="Times New Roman" w:cs="Times New Roman"/>
            <w:color w:val="1155CC"/>
            <w:sz w:val="24"/>
            <w:szCs w:val="24"/>
            <w:u w:val="single"/>
          </w:rPr>
          <w:t>jaa134@case.edu</w:t>
        </w:r>
      </w:hyperlink>
      <w:r>
        <w:rPr>
          <w:rFonts w:ascii="Times New Roman" w:eastAsia="Times New Roman" w:hAnsi="Times New Roman" w:cs="Times New Roman"/>
          <w:sz w:val="24"/>
          <w:szCs w:val="24"/>
        </w:rPr>
        <w:tab/>
      </w:r>
    </w:p>
    <w:p w14:paraId="0814B368" w14:textId="77777777" w:rsidR="00C43A97" w:rsidRDefault="00C43A97"/>
    <w:p w14:paraId="1D335BE0" w14:textId="4BA125F7" w:rsidR="00C43A97" w:rsidDel="00304907" w:rsidRDefault="00242ACB">
      <w:pPr>
        <w:jc w:val="center"/>
        <w:rPr>
          <w:del w:id="0" w:author="Microsoft Office User" w:date="2016-12-10T21:39:00Z"/>
        </w:rPr>
      </w:pPr>
      <w:del w:id="1" w:author="Microsoft Office User" w:date="2016-12-10T21:39:00Z">
        <w:r w:rsidDel="00304907">
          <w:rPr>
            <w:rFonts w:ascii="Times New Roman" w:eastAsia="Times New Roman" w:hAnsi="Times New Roman" w:cs="Times New Roman"/>
            <w:b/>
            <w:color w:val="111111"/>
            <w:sz w:val="24"/>
            <w:szCs w:val="24"/>
            <w:u w:val="single"/>
          </w:rPr>
          <w:delText>We broke down the Report into 3 parts:</w:delText>
        </w:r>
      </w:del>
    </w:p>
    <w:p w14:paraId="5658519A" w14:textId="55C8A106" w:rsidR="00C43A97" w:rsidDel="00304907" w:rsidRDefault="00242ACB">
      <w:pPr>
        <w:jc w:val="center"/>
        <w:rPr>
          <w:del w:id="2" w:author="Microsoft Office User" w:date="2016-12-10T21:39:00Z"/>
        </w:rPr>
      </w:pPr>
      <w:del w:id="3" w:author="Microsoft Office User" w:date="2016-12-10T21:39:00Z">
        <w:r w:rsidDel="00304907">
          <w:rPr>
            <w:rFonts w:ascii="Times New Roman" w:eastAsia="Times New Roman" w:hAnsi="Times New Roman" w:cs="Times New Roman"/>
            <w:b/>
            <w:color w:val="111111"/>
            <w:sz w:val="24"/>
            <w:szCs w:val="24"/>
          </w:rPr>
          <w:delText>1. Edits in response to the comments we got on our Project Specification Report</w:delText>
        </w:r>
      </w:del>
    </w:p>
    <w:p w14:paraId="153F67C0" w14:textId="12FDFCB9" w:rsidR="00C43A97" w:rsidDel="00304907" w:rsidRDefault="00242ACB">
      <w:pPr>
        <w:jc w:val="center"/>
        <w:rPr>
          <w:del w:id="4" w:author="Microsoft Office User" w:date="2016-12-10T21:39:00Z"/>
        </w:rPr>
      </w:pPr>
      <w:del w:id="5" w:author="Microsoft Office User" w:date="2016-12-10T21:39:00Z">
        <w:r w:rsidDel="00304907">
          <w:rPr>
            <w:rFonts w:ascii="Times New Roman" w:eastAsia="Times New Roman" w:hAnsi="Times New Roman" w:cs="Times New Roman"/>
            <w:b/>
            <w:color w:val="111111"/>
            <w:sz w:val="24"/>
            <w:szCs w:val="24"/>
          </w:rPr>
          <w:delText>2. Answers to the questions for this assignment</w:delText>
        </w:r>
      </w:del>
    </w:p>
    <w:p w14:paraId="3C7BEC52" w14:textId="51345E65" w:rsidR="00C43A97" w:rsidDel="00304907" w:rsidRDefault="00242ACB">
      <w:pPr>
        <w:jc w:val="center"/>
        <w:rPr>
          <w:del w:id="6" w:author="Microsoft Office User" w:date="2016-12-10T21:39:00Z"/>
        </w:rPr>
      </w:pPr>
      <w:del w:id="7" w:author="Microsoft Office User" w:date="2016-12-10T21:39:00Z">
        <w:r w:rsidDel="00304907">
          <w:rPr>
            <w:rFonts w:ascii="Times New Roman" w:eastAsia="Times New Roman" w:hAnsi="Times New Roman" w:cs="Times New Roman"/>
            <w:b/>
            <w:color w:val="111111"/>
            <w:sz w:val="24"/>
            <w:szCs w:val="24"/>
          </w:rPr>
          <w:delText>3. An updated ER diagram and schema definition, for convenience</w:delText>
        </w:r>
      </w:del>
    </w:p>
    <w:p w14:paraId="7925C8C6" w14:textId="611636AF" w:rsidR="00C43A97" w:rsidDel="00304907" w:rsidRDefault="00C43A97">
      <w:pPr>
        <w:rPr>
          <w:del w:id="8" w:author="Microsoft Office User" w:date="2016-12-10T21:39:00Z"/>
        </w:rPr>
      </w:pPr>
    </w:p>
    <w:p w14:paraId="39943C9B" w14:textId="3329563F" w:rsidR="00C43A97" w:rsidDel="00304907" w:rsidRDefault="00242ACB">
      <w:pPr>
        <w:rPr>
          <w:del w:id="9" w:author="Microsoft Office User" w:date="2016-12-10T21:39:00Z"/>
        </w:rPr>
      </w:pPr>
      <w:del w:id="10" w:author="Microsoft Office User" w:date="2016-12-10T21:39:00Z">
        <w:r w:rsidDel="00304907">
          <w:rPr>
            <w:rFonts w:ascii="Times New Roman" w:eastAsia="Times New Roman" w:hAnsi="Times New Roman" w:cs="Times New Roman"/>
            <w:b/>
            <w:sz w:val="24"/>
            <w:szCs w:val="24"/>
          </w:rPr>
          <w:delText>Edits from Project Specification Report (will be included in Final Project Report too):</w:delText>
        </w:r>
      </w:del>
    </w:p>
    <w:p w14:paraId="06E5D6B6" w14:textId="53DE6ECD" w:rsidR="00C43A97" w:rsidDel="00304907" w:rsidRDefault="00C43A97">
      <w:pPr>
        <w:rPr>
          <w:del w:id="11" w:author="Microsoft Office User" w:date="2016-12-10T21:39:00Z"/>
        </w:rPr>
      </w:pPr>
    </w:p>
    <w:p w14:paraId="3A6AB3C6" w14:textId="3CFEB392" w:rsidR="00C43A97" w:rsidDel="00304907" w:rsidRDefault="00242ACB">
      <w:pPr>
        <w:rPr>
          <w:del w:id="12" w:author="Microsoft Office User" w:date="2016-12-10T21:39:00Z"/>
        </w:rPr>
      </w:pPr>
      <w:del w:id="13" w:author="Microsoft Office User" w:date="2016-12-10T21:39:00Z">
        <w:r w:rsidDel="00304907">
          <w:rPr>
            <w:rFonts w:ascii="Times New Roman" w:eastAsia="Times New Roman" w:hAnsi="Times New Roman" w:cs="Times New Roman"/>
            <w:sz w:val="24"/>
            <w:szCs w:val="24"/>
          </w:rPr>
          <w:delText>To improve user experience and add more data to our database, we will include a History table that is a many-to-many relationship between Users and Media that includes a DateTime field indicating when the media in question was last accessed. This will allow us to do a number of things including display the user’s most recent media requests, display the most recent media requests of any user, determine when the system is being accessed most (and least) often, determine which media is being accessed the most (and least), etc. Since this table will be frequently populated, if the system is big enough it may be necessary to remove entries that are older than some time period (a day, a month, etc.). The schema will look like this (underlined text is a PK, red text is a FK):</w:delText>
        </w:r>
      </w:del>
    </w:p>
    <w:p w14:paraId="2A7F7A7D" w14:textId="283B7C7C" w:rsidR="00C43A97" w:rsidDel="00304907" w:rsidRDefault="00242ACB">
      <w:pPr>
        <w:rPr>
          <w:del w:id="14" w:author="Microsoft Office User" w:date="2016-12-10T21:39:00Z"/>
        </w:rPr>
      </w:pPr>
      <w:del w:id="15" w:author="Microsoft Office User" w:date="2016-12-10T21:39:00Z">
        <w:r w:rsidDel="00304907">
          <w:rPr>
            <w:rFonts w:ascii="Times New Roman" w:eastAsia="Times New Roman" w:hAnsi="Times New Roman" w:cs="Times New Roman"/>
            <w:sz w:val="24"/>
            <w:szCs w:val="24"/>
          </w:rPr>
          <w:delText>History(</w:delText>
        </w:r>
        <w:r w:rsidDel="00304907">
          <w:rPr>
            <w:rFonts w:ascii="Times New Roman" w:eastAsia="Times New Roman" w:hAnsi="Times New Roman" w:cs="Times New Roman"/>
            <w:sz w:val="24"/>
            <w:szCs w:val="24"/>
            <w:u w:val="single"/>
          </w:rPr>
          <w:delText>historyID</w:delText>
        </w:r>
        <w:r w:rsidDel="00304907">
          <w:rPr>
            <w:rFonts w:ascii="Times New Roman" w:eastAsia="Times New Roman" w:hAnsi="Times New Roman" w:cs="Times New Roman"/>
            <w:sz w:val="24"/>
            <w:szCs w:val="24"/>
          </w:rPr>
          <w:delText xml:space="preserve">: int, </w:delText>
        </w:r>
        <w:r w:rsidDel="00304907">
          <w:rPr>
            <w:rFonts w:ascii="Times New Roman" w:eastAsia="Times New Roman" w:hAnsi="Times New Roman" w:cs="Times New Roman"/>
            <w:color w:val="FF0000"/>
            <w:sz w:val="24"/>
            <w:szCs w:val="24"/>
          </w:rPr>
          <w:delText>username</w:delText>
        </w:r>
        <w:r w:rsidDel="00304907">
          <w:rPr>
            <w:rFonts w:ascii="Times New Roman" w:eastAsia="Times New Roman" w:hAnsi="Times New Roman" w:cs="Times New Roman"/>
            <w:sz w:val="24"/>
            <w:szCs w:val="24"/>
          </w:rPr>
          <w:delText xml:space="preserve">: String, </w:delText>
        </w:r>
        <w:r w:rsidDel="00304907">
          <w:rPr>
            <w:rFonts w:ascii="Times New Roman" w:eastAsia="Times New Roman" w:hAnsi="Times New Roman" w:cs="Times New Roman"/>
            <w:color w:val="FF0000"/>
            <w:sz w:val="24"/>
            <w:szCs w:val="24"/>
          </w:rPr>
          <w:delText>mediaID</w:delText>
        </w:r>
        <w:r w:rsidDel="00304907">
          <w:rPr>
            <w:rFonts w:ascii="Times New Roman" w:eastAsia="Times New Roman" w:hAnsi="Times New Roman" w:cs="Times New Roman"/>
            <w:sz w:val="24"/>
            <w:szCs w:val="24"/>
          </w:rPr>
          <w:delText>: string, accessed: datetime)</w:delText>
        </w:r>
      </w:del>
    </w:p>
    <w:p w14:paraId="778AD2CA" w14:textId="0D236503" w:rsidR="00C43A97" w:rsidDel="00304907" w:rsidRDefault="00C43A97">
      <w:pPr>
        <w:rPr>
          <w:del w:id="16" w:author="Microsoft Office User" w:date="2016-12-10T21:39:00Z"/>
        </w:rPr>
      </w:pPr>
    </w:p>
    <w:p w14:paraId="23C5973B" w14:textId="79ED7ED3" w:rsidR="00C43A97" w:rsidDel="00304907" w:rsidRDefault="00242ACB">
      <w:pPr>
        <w:rPr>
          <w:del w:id="17" w:author="Microsoft Office User" w:date="2016-12-10T21:39:00Z"/>
        </w:rPr>
      </w:pPr>
      <w:del w:id="18" w:author="Microsoft Office User" w:date="2016-12-10T21:39:00Z">
        <w:r w:rsidDel="00304907">
          <w:rPr>
            <w:rFonts w:ascii="Times New Roman" w:eastAsia="Times New Roman" w:hAnsi="Times New Roman" w:cs="Times New Roman"/>
            <w:sz w:val="24"/>
            <w:szCs w:val="24"/>
          </w:rPr>
          <w:delText>Furthermore, we will update the User’s table to contain more specific information about the user. This will allow for more specific queries pertaining to users such as, popular media with users from this country/age/gender… The updated schema for Users will look like this:</w:delText>
        </w:r>
      </w:del>
    </w:p>
    <w:p w14:paraId="6E47720C" w14:textId="104BC86D" w:rsidR="00C43A97" w:rsidDel="00304907" w:rsidRDefault="00242ACB">
      <w:pPr>
        <w:rPr>
          <w:del w:id="19" w:author="Microsoft Office User" w:date="2016-12-10T21:39:00Z"/>
        </w:rPr>
      </w:pPr>
      <w:del w:id="20" w:author="Microsoft Office User" w:date="2016-12-10T21:39:00Z">
        <w:r w:rsidDel="00304907">
          <w:rPr>
            <w:rFonts w:ascii="Times New Roman" w:eastAsia="Times New Roman" w:hAnsi="Times New Roman" w:cs="Times New Roman"/>
            <w:color w:val="111111"/>
            <w:sz w:val="24"/>
            <w:szCs w:val="24"/>
          </w:rPr>
          <w:delText>Users(</w:delText>
        </w:r>
        <w:r w:rsidDel="00304907">
          <w:rPr>
            <w:rFonts w:ascii="Times New Roman" w:eastAsia="Times New Roman" w:hAnsi="Times New Roman" w:cs="Times New Roman"/>
            <w:color w:val="111111"/>
            <w:sz w:val="24"/>
            <w:szCs w:val="24"/>
            <w:u w:val="single"/>
          </w:rPr>
          <w:delText>username</w:delText>
        </w:r>
        <w:r w:rsidDel="00304907">
          <w:rPr>
            <w:rFonts w:ascii="Times New Roman" w:eastAsia="Times New Roman" w:hAnsi="Times New Roman" w:cs="Times New Roman"/>
            <w:color w:val="111111"/>
            <w:sz w:val="24"/>
            <w:szCs w:val="24"/>
          </w:rPr>
          <w:delText>: string, password: string, level: int(1-3), email: string, country: string, birthdate: date, gender: string)</w:delText>
        </w:r>
      </w:del>
    </w:p>
    <w:p w14:paraId="45EF185E" w14:textId="4654BA11" w:rsidR="00C43A97" w:rsidDel="00304907" w:rsidRDefault="00C43A97">
      <w:pPr>
        <w:rPr>
          <w:del w:id="21" w:author="Microsoft Office User" w:date="2016-12-10T21:39:00Z"/>
        </w:rPr>
      </w:pPr>
    </w:p>
    <w:p w14:paraId="0086981B" w14:textId="429A214E" w:rsidR="00C43A97" w:rsidDel="00304907" w:rsidRDefault="00242ACB">
      <w:pPr>
        <w:rPr>
          <w:del w:id="22" w:author="Microsoft Office User" w:date="2016-12-10T21:39:00Z"/>
        </w:rPr>
      </w:pPr>
      <w:del w:id="23" w:author="Microsoft Office User" w:date="2016-12-10T21:39:00Z">
        <w:r w:rsidDel="00304907">
          <w:rPr>
            <w:rFonts w:ascii="Times New Roman" w:eastAsia="Times New Roman" w:hAnsi="Times New Roman" w:cs="Times New Roman"/>
            <w:color w:val="111111"/>
            <w:sz w:val="24"/>
            <w:szCs w:val="24"/>
          </w:rPr>
          <w:delText>Also, we will be adding a Comments table that is a many-to-many relationship between Users and Media. This table will contain comments about media made by users. This would allow the users to get feedback about their media and other posted media, and it would let us determine who the most active users are. The schema will look like this:</w:delText>
        </w:r>
      </w:del>
    </w:p>
    <w:p w14:paraId="46860200" w14:textId="60DDC22B" w:rsidR="00C43A97" w:rsidDel="00304907" w:rsidRDefault="00242ACB">
      <w:pPr>
        <w:rPr>
          <w:del w:id="24" w:author="Microsoft Office User" w:date="2016-12-10T21:39:00Z"/>
        </w:rPr>
      </w:pPr>
      <w:del w:id="25" w:author="Microsoft Office User" w:date="2016-12-10T21:39:00Z">
        <w:r w:rsidDel="00304907">
          <w:rPr>
            <w:rFonts w:ascii="Times New Roman" w:eastAsia="Times New Roman" w:hAnsi="Times New Roman" w:cs="Times New Roman"/>
            <w:color w:val="111111"/>
            <w:sz w:val="24"/>
            <w:szCs w:val="24"/>
          </w:rPr>
          <w:delText>Comments(</w:delText>
        </w:r>
        <w:r w:rsidDel="00304907">
          <w:rPr>
            <w:rFonts w:ascii="Times New Roman" w:eastAsia="Times New Roman" w:hAnsi="Times New Roman" w:cs="Times New Roman"/>
            <w:color w:val="111111"/>
            <w:sz w:val="24"/>
            <w:szCs w:val="24"/>
            <w:u w:val="single"/>
          </w:rPr>
          <w:delText>commentID</w:delText>
        </w:r>
        <w:r w:rsidDel="00304907">
          <w:rPr>
            <w:rFonts w:ascii="Times New Roman" w:eastAsia="Times New Roman" w:hAnsi="Times New Roman" w:cs="Times New Roman"/>
            <w:color w:val="111111"/>
            <w:sz w:val="24"/>
            <w:szCs w:val="24"/>
          </w:rPr>
          <w:delText xml:space="preserve">: int, </w:delText>
        </w:r>
        <w:r w:rsidDel="00304907">
          <w:rPr>
            <w:rFonts w:ascii="Times New Roman" w:eastAsia="Times New Roman" w:hAnsi="Times New Roman" w:cs="Times New Roman"/>
            <w:color w:val="FF0000"/>
            <w:sz w:val="24"/>
            <w:szCs w:val="24"/>
          </w:rPr>
          <w:delText>username</w:delText>
        </w:r>
        <w:r w:rsidDel="00304907">
          <w:rPr>
            <w:rFonts w:ascii="Times New Roman" w:eastAsia="Times New Roman" w:hAnsi="Times New Roman" w:cs="Times New Roman"/>
            <w:color w:val="111111"/>
            <w:sz w:val="24"/>
            <w:szCs w:val="24"/>
          </w:rPr>
          <w:delText xml:space="preserve">: String, </w:delText>
        </w:r>
        <w:r w:rsidDel="00304907">
          <w:rPr>
            <w:rFonts w:ascii="Times New Roman" w:eastAsia="Times New Roman" w:hAnsi="Times New Roman" w:cs="Times New Roman"/>
            <w:color w:val="FF0000"/>
            <w:sz w:val="24"/>
            <w:szCs w:val="24"/>
          </w:rPr>
          <w:delText>mediaID</w:delText>
        </w:r>
        <w:r w:rsidDel="00304907">
          <w:rPr>
            <w:rFonts w:ascii="Times New Roman" w:eastAsia="Times New Roman" w:hAnsi="Times New Roman" w:cs="Times New Roman"/>
            <w:color w:val="111111"/>
            <w:sz w:val="24"/>
            <w:szCs w:val="24"/>
          </w:rPr>
          <w:delText>: int, comment: String)</w:delText>
        </w:r>
      </w:del>
    </w:p>
    <w:p w14:paraId="1E078AB4" w14:textId="77777777" w:rsidR="00C43A97" w:rsidDel="00304907" w:rsidRDefault="00C43A97">
      <w:pPr>
        <w:rPr>
          <w:del w:id="26" w:author="Microsoft Office User" w:date="2016-12-10T21:39:00Z"/>
        </w:rPr>
      </w:pPr>
    </w:p>
    <w:p w14:paraId="476E62DE" w14:textId="77777777" w:rsidR="00151DB1" w:rsidDel="00304907" w:rsidRDefault="00151DB1">
      <w:pPr>
        <w:rPr>
          <w:del w:id="27" w:author="Microsoft Office User" w:date="2016-12-10T21:39:00Z"/>
        </w:rPr>
      </w:pPr>
    </w:p>
    <w:p w14:paraId="767FB13B" w14:textId="77777777" w:rsidR="00C43A97" w:rsidRDefault="00242ACB">
      <w:r>
        <w:rPr>
          <w:rFonts w:ascii="Times New Roman" w:eastAsia="Times New Roman" w:hAnsi="Times New Roman" w:cs="Times New Roman"/>
          <w:b/>
          <w:sz w:val="24"/>
          <w:szCs w:val="24"/>
        </w:rPr>
        <w:t>1. Derive a global relational database schema and normalize to at least 3NF. Consider and discuss all functional dependencies that hold on your schemas.</w:t>
      </w:r>
    </w:p>
    <w:p w14:paraId="1BBF2756" w14:textId="77777777" w:rsidR="00C43A97" w:rsidRDefault="00C43A97"/>
    <w:p w14:paraId="0F54CE4F" w14:textId="77777777" w:rsidR="00C43A97" w:rsidRDefault="00242ACB">
      <w:r>
        <w:rPr>
          <w:rFonts w:ascii="Times New Roman" w:eastAsia="Times New Roman" w:hAnsi="Times New Roman" w:cs="Times New Roman"/>
          <w:sz w:val="24"/>
          <w:szCs w:val="24"/>
        </w:rPr>
        <w:t>Our global relational database schema has 3 kinds of functional dependencies. We will discuss each one in more detail below:</w:t>
      </w:r>
    </w:p>
    <w:p w14:paraId="437B6BCA" w14:textId="77777777" w:rsidR="00C43A97" w:rsidRDefault="00242ACB">
      <w:pPr>
        <w:numPr>
          <w:ilvl w:val="0"/>
          <w:numId w:val="1"/>
        </w:numPr>
        <w:ind w:hanging="360"/>
        <w:contextualSpacing/>
        <w:rPr>
          <w:rFonts w:ascii="Times New Roman" w:eastAsia="Times New Roman" w:hAnsi="Times New Roman" w:cs="Times New Roman"/>
          <w:sz w:val="24"/>
          <w:szCs w:val="24"/>
        </w:rPr>
      </w:pPr>
      <w:r>
        <w:rPr>
          <w:rFonts w:ascii="Cardo" w:eastAsia="Cardo" w:hAnsi="Cardo" w:cs="Cardo"/>
          <w:sz w:val="24"/>
          <w:szCs w:val="24"/>
        </w:rPr>
        <w:t>FD’s in the form “primary_key → attribute”</w:t>
      </w:r>
    </w:p>
    <w:p w14:paraId="70E2FBF9" w14:textId="77777777" w:rsidR="00C43A97" w:rsidRDefault="00242ACB">
      <w:pPr>
        <w:numPr>
          <w:ilvl w:val="1"/>
          <w:numId w:val="1"/>
        </w:numPr>
        <w:ind w:hanging="360"/>
        <w:contextualSpacing/>
        <w:rPr>
          <w:rFonts w:ascii="Times New Roman" w:eastAsia="Times New Roman" w:hAnsi="Times New Roman" w:cs="Times New Roman"/>
          <w:sz w:val="24"/>
          <w:szCs w:val="24"/>
        </w:rPr>
      </w:pPr>
      <w:r>
        <w:rPr>
          <w:rFonts w:ascii="Cardo" w:eastAsia="Cardo" w:hAnsi="Cardo" w:cs="Cardo"/>
          <w:sz w:val="24"/>
          <w:szCs w:val="24"/>
        </w:rPr>
        <w:t>This is where the vast majority of our FD’s are (“username → password,” for example). However, we can say that each of these FD’s follow the rules of 3NF (and also BCNF) without going into the specifics of each FD. For each of these FD’s, the table they apply to only has 1 candidate key, and that is the primary key. Therefore, for each of these FD’s, “primary_key” is a candidate key of the table in question, so these FD’s don’t violate 3NF.</w:t>
      </w:r>
    </w:p>
    <w:p w14:paraId="4EE96642" w14:textId="77777777" w:rsidR="00C43A97" w:rsidRDefault="00242ACB">
      <w:pPr>
        <w:numPr>
          <w:ilvl w:val="0"/>
          <w:numId w:val="1"/>
        </w:numPr>
        <w:ind w:hanging="360"/>
        <w:contextualSpacing/>
        <w:rPr>
          <w:rFonts w:ascii="Times New Roman" w:eastAsia="Times New Roman" w:hAnsi="Times New Roman" w:cs="Times New Roman"/>
          <w:sz w:val="24"/>
          <w:szCs w:val="24"/>
        </w:rPr>
      </w:pPr>
      <w:r>
        <w:rPr>
          <w:rFonts w:ascii="Cardo" w:eastAsia="Cardo" w:hAnsi="Cardo" w:cs="Cardo"/>
          <w:sz w:val="24"/>
          <w:szCs w:val="24"/>
        </w:rPr>
        <w:t>FD’s in the form “foreign_key → attribute”</w:t>
      </w:r>
    </w:p>
    <w:p w14:paraId="6B04D3E8" w14:textId="13E7CE42" w:rsidR="00C43A97" w:rsidRDefault="00242ACB">
      <w:pPr>
        <w:numPr>
          <w:ilvl w:val="1"/>
          <w:numId w:val="1"/>
        </w:numPr>
        <w:ind w:hanging="360"/>
        <w:contextualSpacing/>
        <w:rPr>
          <w:rFonts w:ascii="Times New Roman" w:eastAsia="Times New Roman" w:hAnsi="Times New Roman" w:cs="Times New Roman"/>
          <w:sz w:val="24"/>
          <w:szCs w:val="24"/>
        </w:rPr>
      </w:pPr>
      <w:r>
        <w:rPr>
          <w:rFonts w:ascii="Cardo" w:eastAsia="Cardo" w:hAnsi="Cardo" w:cs="Cardo"/>
          <w:sz w:val="24"/>
          <w:szCs w:val="24"/>
        </w:rPr>
        <w:t xml:space="preserve">These occur with 1-to-many relationships, </w:t>
      </w:r>
      <w:del w:id="28" w:author="Microsoft Office User" w:date="2016-12-10T21:42:00Z">
        <w:r w:rsidDel="00304907">
          <w:rPr>
            <w:rFonts w:ascii="Cardo" w:eastAsia="Cardo" w:hAnsi="Cardo" w:cs="Cardo"/>
            <w:sz w:val="24"/>
            <w:szCs w:val="24"/>
          </w:rPr>
          <w:delText>such as the FD</w:delText>
        </w:r>
      </w:del>
      <w:ins w:id="29" w:author="Microsoft Office User" w:date="2016-12-10T21:42:00Z">
        <w:r w:rsidR="00304907">
          <w:rPr>
            <w:rFonts w:ascii="Cardo" w:eastAsia="Cardo" w:hAnsi="Cardo" w:cs="Cardo"/>
            <w:sz w:val="24"/>
            <w:szCs w:val="24"/>
          </w:rPr>
          <w:t>the only case being</w:t>
        </w:r>
      </w:ins>
      <w:r>
        <w:rPr>
          <w:rFonts w:ascii="Cardo" w:eastAsia="Cardo" w:hAnsi="Cardo" w:cs="Cardo"/>
          <w:sz w:val="24"/>
          <w:szCs w:val="24"/>
        </w:rPr>
        <w:t xml:space="preserve"> “</w:t>
      </w:r>
      <w:del w:id="30" w:author="Microsoft Office User" w:date="2016-12-10T18:35:00Z">
        <w:r w:rsidDel="00995C1F">
          <w:rPr>
            <w:rFonts w:ascii="Cardo" w:eastAsia="Cardo" w:hAnsi="Cardo" w:cs="Cardo"/>
            <w:sz w:val="24"/>
            <w:szCs w:val="24"/>
          </w:rPr>
          <w:delText xml:space="preserve">username </w:delText>
        </w:r>
      </w:del>
      <w:ins w:id="31" w:author="Microsoft Office User" w:date="2016-12-10T18:35:00Z">
        <w:r w:rsidR="00995C1F">
          <w:rPr>
            <w:rFonts w:ascii="Cardo" w:eastAsia="Cardo" w:hAnsi="Cardo" w:cs="Cardo"/>
            <w:sz w:val="24"/>
            <w:szCs w:val="24"/>
          </w:rPr>
          <w:t>mediaId</w:t>
        </w:r>
        <w:r w:rsidR="00995C1F">
          <w:rPr>
            <w:rFonts w:ascii="Cardo" w:eastAsia="Cardo" w:hAnsi="Cardo" w:cs="Cardo"/>
            <w:sz w:val="24"/>
            <w:szCs w:val="24"/>
          </w:rPr>
          <w:t xml:space="preserve"> </w:t>
        </w:r>
      </w:ins>
      <w:r>
        <w:rPr>
          <w:rFonts w:ascii="Cardo" w:eastAsia="Cardo" w:hAnsi="Cardo" w:cs="Cardo"/>
          <w:sz w:val="24"/>
          <w:szCs w:val="24"/>
        </w:rPr>
        <w:t xml:space="preserve">→ </w:t>
      </w:r>
      <w:del w:id="32" w:author="Microsoft Office User" w:date="2016-12-10T18:35:00Z">
        <w:r w:rsidDel="00995C1F">
          <w:rPr>
            <w:rFonts w:ascii="Cardo" w:eastAsia="Cardo" w:hAnsi="Cardo" w:cs="Cardo"/>
            <w:sz w:val="24"/>
            <w:szCs w:val="24"/>
          </w:rPr>
          <w:delText>ccnum</w:delText>
        </w:r>
      </w:del>
      <w:ins w:id="33" w:author="Microsoft Office User" w:date="2016-12-10T18:35:00Z">
        <w:r w:rsidR="00995C1F">
          <w:rPr>
            <w:rFonts w:ascii="Cardo" w:eastAsia="Cardo" w:hAnsi="Cardo" w:cs="Cardo"/>
            <w:sz w:val="24"/>
            <w:szCs w:val="24"/>
          </w:rPr>
          <w:t>username</w:t>
        </w:r>
      </w:ins>
      <w:r>
        <w:rPr>
          <w:rFonts w:ascii="Cardo" w:eastAsia="Cardo" w:hAnsi="Cardo" w:cs="Cardo"/>
          <w:sz w:val="24"/>
          <w:szCs w:val="24"/>
        </w:rPr>
        <w:t xml:space="preserve">.” While </w:t>
      </w:r>
      <w:del w:id="34" w:author="Microsoft Office User" w:date="2016-12-10T21:42:00Z">
        <w:r w:rsidDel="00304907">
          <w:rPr>
            <w:rFonts w:ascii="Cardo" w:eastAsia="Cardo" w:hAnsi="Cardo" w:cs="Cardo"/>
            <w:sz w:val="24"/>
            <w:szCs w:val="24"/>
          </w:rPr>
          <w:delText xml:space="preserve">they </w:delText>
        </w:r>
      </w:del>
      <w:ins w:id="35" w:author="Microsoft Office User" w:date="2016-12-10T21:42:00Z">
        <w:r w:rsidR="00304907">
          <w:rPr>
            <w:rFonts w:ascii="Cardo" w:eastAsia="Cardo" w:hAnsi="Cardo" w:cs="Cardo"/>
            <w:sz w:val="24"/>
            <w:szCs w:val="24"/>
          </w:rPr>
          <w:t>this</w:t>
        </w:r>
        <w:r w:rsidR="00304907">
          <w:rPr>
            <w:rFonts w:ascii="Cardo" w:eastAsia="Cardo" w:hAnsi="Cardo" w:cs="Cardo"/>
            <w:sz w:val="24"/>
            <w:szCs w:val="24"/>
          </w:rPr>
          <w:t xml:space="preserve"> </w:t>
        </w:r>
      </w:ins>
      <w:del w:id="36" w:author="Microsoft Office User" w:date="2016-12-10T21:42:00Z">
        <w:r w:rsidDel="00304907">
          <w:rPr>
            <w:rFonts w:ascii="Cardo" w:eastAsia="Cardo" w:hAnsi="Cardo" w:cs="Cardo"/>
            <w:sz w:val="24"/>
            <w:szCs w:val="24"/>
          </w:rPr>
          <w:delText xml:space="preserve">appear </w:delText>
        </w:r>
      </w:del>
      <w:ins w:id="37" w:author="Microsoft Office User" w:date="2016-12-10T21:42:00Z">
        <w:r w:rsidR="00304907">
          <w:rPr>
            <w:rFonts w:ascii="Cardo" w:eastAsia="Cardo" w:hAnsi="Cardo" w:cs="Cardo"/>
            <w:sz w:val="24"/>
            <w:szCs w:val="24"/>
          </w:rPr>
          <w:t>seems</w:t>
        </w:r>
        <w:r w:rsidR="00304907">
          <w:rPr>
            <w:rFonts w:ascii="Cardo" w:eastAsia="Cardo" w:hAnsi="Cardo" w:cs="Cardo"/>
            <w:sz w:val="24"/>
            <w:szCs w:val="24"/>
          </w:rPr>
          <w:t xml:space="preserve"> </w:t>
        </w:r>
      </w:ins>
      <w:r>
        <w:rPr>
          <w:rFonts w:ascii="Cardo" w:eastAsia="Cardo" w:hAnsi="Cardo" w:cs="Cardo"/>
          <w:sz w:val="24"/>
          <w:szCs w:val="24"/>
        </w:rPr>
        <w:t xml:space="preserve">different when represented in the ER diagram, in reality </w:t>
      </w:r>
      <w:del w:id="38" w:author="Microsoft Office User" w:date="2016-12-10T21:42:00Z">
        <w:r w:rsidDel="00F11C49">
          <w:rPr>
            <w:rFonts w:ascii="Cardo" w:eastAsia="Cardo" w:hAnsi="Cardo" w:cs="Cardo"/>
            <w:sz w:val="24"/>
            <w:szCs w:val="24"/>
          </w:rPr>
          <w:delText>they are</w:delText>
        </w:r>
      </w:del>
      <w:ins w:id="39" w:author="Microsoft Office User" w:date="2016-12-10T21:42:00Z">
        <w:r w:rsidR="00F11C49">
          <w:rPr>
            <w:rFonts w:ascii="Cardo" w:eastAsia="Cardo" w:hAnsi="Cardo" w:cs="Cardo"/>
            <w:sz w:val="24"/>
            <w:szCs w:val="24"/>
          </w:rPr>
          <w:t>this is</w:t>
        </w:r>
      </w:ins>
      <w:r>
        <w:rPr>
          <w:rFonts w:ascii="Cardo" w:eastAsia="Cardo" w:hAnsi="Cardo" w:cs="Cardo"/>
          <w:sz w:val="24"/>
          <w:szCs w:val="24"/>
        </w:rPr>
        <w:t xml:space="preserve"> identical to the first case. This is because when these tables are represented in table form in a given DBMS, these 1-to-many relationships don’t exist in separate tables; they manifest themselves as a foreign key on the table on the “many” side of the relationship. For example, in the case of “</w:t>
      </w:r>
      <w:ins w:id="40" w:author="Microsoft Office User" w:date="2016-12-10T18:35:00Z">
        <w:r w:rsidR="00995C1F">
          <w:rPr>
            <w:rFonts w:ascii="Cardo" w:eastAsia="Cardo" w:hAnsi="Cardo" w:cs="Cardo"/>
            <w:sz w:val="24"/>
            <w:szCs w:val="24"/>
          </w:rPr>
          <w:t>mediaId</w:t>
        </w:r>
        <w:r w:rsidR="00995C1F">
          <w:rPr>
            <w:rFonts w:ascii="Cardo" w:eastAsia="Cardo" w:hAnsi="Cardo" w:cs="Cardo"/>
            <w:sz w:val="24"/>
            <w:szCs w:val="24"/>
          </w:rPr>
          <w:t xml:space="preserve"> </w:t>
        </w:r>
      </w:ins>
      <w:del w:id="41" w:author="Microsoft Office User" w:date="2016-12-10T18:35:00Z">
        <w:r w:rsidDel="00995C1F">
          <w:rPr>
            <w:rFonts w:ascii="Cardo" w:eastAsia="Cardo" w:hAnsi="Cardo" w:cs="Cardo"/>
            <w:sz w:val="24"/>
            <w:szCs w:val="24"/>
          </w:rPr>
          <w:delText xml:space="preserve">username </w:delText>
        </w:r>
      </w:del>
      <w:r>
        <w:rPr>
          <w:rFonts w:ascii="Cardo" w:eastAsia="Cardo" w:hAnsi="Cardo" w:cs="Cardo"/>
          <w:sz w:val="24"/>
          <w:szCs w:val="24"/>
        </w:rPr>
        <w:t xml:space="preserve">→ </w:t>
      </w:r>
      <w:ins w:id="42" w:author="Microsoft Office User" w:date="2016-12-10T18:36:00Z">
        <w:r w:rsidR="00995C1F">
          <w:rPr>
            <w:rFonts w:ascii="Cardo" w:eastAsia="Cardo" w:hAnsi="Cardo" w:cs="Cardo"/>
            <w:sz w:val="24"/>
            <w:szCs w:val="24"/>
          </w:rPr>
          <w:t>username</w:t>
        </w:r>
      </w:ins>
      <w:del w:id="43" w:author="Microsoft Office User" w:date="2016-12-10T18:36:00Z">
        <w:r w:rsidDel="00995C1F">
          <w:rPr>
            <w:rFonts w:ascii="Cardo" w:eastAsia="Cardo" w:hAnsi="Cardo" w:cs="Cardo"/>
            <w:sz w:val="24"/>
            <w:szCs w:val="24"/>
          </w:rPr>
          <w:delText>ccnum</w:delText>
        </w:r>
      </w:del>
      <w:r>
        <w:rPr>
          <w:rFonts w:ascii="Cardo" w:eastAsia="Cardo" w:hAnsi="Cardo" w:cs="Cardo"/>
          <w:sz w:val="24"/>
          <w:szCs w:val="24"/>
        </w:rPr>
        <w:t>” (“</w:t>
      </w:r>
      <w:ins w:id="44" w:author="Microsoft Office User" w:date="2016-12-10T18:35:00Z">
        <w:r w:rsidR="00995C1F">
          <w:rPr>
            <w:rFonts w:ascii="Cardo" w:eastAsia="Cardo" w:hAnsi="Cardo" w:cs="Cardo"/>
            <w:sz w:val="24"/>
            <w:szCs w:val="24"/>
          </w:rPr>
          <w:t>mediaId</w:t>
        </w:r>
      </w:ins>
      <w:del w:id="45" w:author="Microsoft Office User" w:date="2016-12-10T18:35:00Z">
        <w:r w:rsidDel="00995C1F">
          <w:rPr>
            <w:rFonts w:ascii="Cardo" w:eastAsia="Cardo" w:hAnsi="Cardo" w:cs="Cardo"/>
            <w:sz w:val="24"/>
            <w:szCs w:val="24"/>
          </w:rPr>
          <w:delText>username</w:delText>
        </w:r>
      </w:del>
      <w:r>
        <w:rPr>
          <w:rFonts w:ascii="Cardo" w:eastAsia="Cardo" w:hAnsi="Cardo" w:cs="Cardo"/>
          <w:sz w:val="24"/>
          <w:szCs w:val="24"/>
        </w:rPr>
        <w:t>” being on the “</w:t>
      </w:r>
      <w:del w:id="46" w:author="Microsoft Office User" w:date="2016-12-10T18:35:00Z">
        <w:r w:rsidDel="00995C1F">
          <w:rPr>
            <w:rFonts w:ascii="Cardo" w:eastAsia="Cardo" w:hAnsi="Cardo" w:cs="Cardo"/>
            <w:sz w:val="24"/>
            <w:szCs w:val="24"/>
          </w:rPr>
          <w:delText>Users</w:delText>
        </w:r>
      </w:del>
      <w:ins w:id="47" w:author="Microsoft Office User" w:date="2016-12-10T18:35:00Z">
        <w:r w:rsidR="00995C1F">
          <w:rPr>
            <w:rFonts w:ascii="Cardo" w:eastAsia="Cardo" w:hAnsi="Cardo" w:cs="Cardo"/>
            <w:sz w:val="24"/>
            <w:szCs w:val="24"/>
          </w:rPr>
          <w:t>Media</w:t>
        </w:r>
      </w:ins>
      <w:r>
        <w:rPr>
          <w:rFonts w:ascii="Cardo" w:eastAsia="Cardo" w:hAnsi="Cardo" w:cs="Cardo"/>
          <w:sz w:val="24"/>
          <w:szCs w:val="24"/>
        </w:rPr>
        <w:t>” table and “</w:t>
      </w:r>
      <w:ins w:id="48" w:author="Microsoft Office User" w:date="2016-12-10T18:36:00Z">
        <w:r w:rsidR="00995C1F">
          <w:rPr>
            <w:rFonts w:ascii="Cardo" w:eastAsia="Cardo" w:hAnsi="Cardo" w:cs="Cardo"/>
            <w:sz w:val="24"/>
            <w:szCs w:val="24"/>
          </w:rPr>
          <w:t>username</w:t>
        </w:r>
      </w:ins>
      <w:del w:id="49" w:author="Microsoft Office User" w:date="2016-12-10T18:36:00Z">
        <w:r w:rsidDel="00995C1F">
          <w:rPr>
            <w:rFonts w:ascii="Cardo" w:eastAsia="Cardo" w:hAnsi="Cardo" w:cs="Cardo"/>
            <w:sz w:val="24"/>
            <w:szCs w:val="24"/>
          </w:rPr>
          <w:delText>ccnum</w:delText>
        </w:r>
      </w:del>
      <w:r>
        <w:rPr>
          <w:rFonts w:ascii="Cardo" w:eastAsia="Cardo" w:hAnsi="Cardo" w:cs="Cardo"/>
          <w:sz w:val="24"/>
          <w:szCs w:val="24"/>
        </w:rPr>
        <w:t>” being on the “</w:t>
      </w:r>
      <w:del w:id="50" w:author="Microsoft Office User" w:date="2016-12-10T18:36:00Z">
        <w:r w:rsidDel="00995C1F">
          <w:rPr>
            <w:rFonts w:ascii="Cardo" w:eastAsia="Cardo" w:hAnsi="Cardo" w:cs="Cardo"/>
            <w:sz w:val="24"/>
            <w:szCs w:val="24"/>
          </w:rPr>
          <w:delText>Billing</w:delText>
        </w:r>
      </w:del>
      <w:ins w:id="51" w:author="Microsoft Office User" w:date="2016-12-10T18:36:00Z">
        <w:r w:rsidR="00995C1F">
          <w:rPr>
            <w:rFonts w:ascii="Cardo" w:eastAsia="Cardo" w:hAnsi="Cardo" w:cs="Cardo"/>
            <w:sz w:val="24"/>
            <w:szCs w:val="24"/>
          </w:rPr>
          <w:t>User</w:t>
        </w:r>
      </w:ins>
      <w:r>
        <w:rPr>
          <w:rFonts w:ascii="Cardo" w:eastAsia="Cardo" w:hAnsi="Cardo" w:cs="Cardo"/>
          <w:sz w:val="24"/>
          <w:szCs w:val="24"/>
        </w:rPr>
        <w:t xml:space="preserve">” table), the 1-to-many relationship between the 2 tables (many users can </w:t>
      </w:r>
      <w:del w:id="52" w:author="Microsoft Office User" w:date="2016-12-10T21:43:00Z">
        <w:r w:rsidDel="002A493B">
          <w:rPr>
            <w:rFonts w:ascii="Cardo" w:eastAsia="Cardo" w:hAnsi="Cardo" w:cs="Cardo"/>
            <w:sz w:val="24"/>
            <w:szCs w:val="24"/>
          </w:rPr>
          <w:delText>use a single set of billing information</w:delText>
        </w:r>
      </w:del>
      <w:ins w:id="53" w:author="Microsoft Office User" w:date="2016-12-10T21:43:00Z">
        <w:r w:rsidR="002A493B">
          <w:rPr>
            <w:rFonts w:ascii="Cardo" w:eastAsia="Cardo" w:hAnsi="Cardo" w:cs="Cardo"/>
            <w:sz w:val="24"/>
            <w:szCs w:val="24"/>
          </w:rPr>
          <w:t>upload media</w:t>
        </w:r>
      </w:ins>
      <w:r>
        <w:rPr>
          <w:rFonts w:ascii="Cardo" w:eastAsia="Cardo" w:hAnsi="Cardo" w:cs="Cardo"/>
          <w:sz w:val="24"/>
          <w:szCs w:val="24"/>
        </w:rPr>
        <w:t xml:space="preserve">, but each </w:t>
      </w:r>
      <w:del w:id="54" w:author="Microsoft Office User" w:date="2016-12-10T21:43:00Z">
        <w:r w:rsidDel="002A493B">
          <w:rPr>
            <w:rFonts w:ascii="Cardo" w:eastAsia="Cardo" w:hAnsi="Cardo" w:cs="Cardo"/>
            <w:sz w:val="24"/>
            <w:szCs w:val="24"/>
          </w:rPr>
          <w:delText>user can only have 1 set of billing information</w:delText>
        </w:r>
      </w:del>
      <w:ins w:id="55" w:author="Microsoft Office User" w:date="2016-12-10T21:43:00Z">
        <w:r w:rsidR="002A493B">
          <w:rPr>
            <w:rFonts w:ascii="Cardo" w:eastAsia="Cardo" w:hAnsi="Cardo" w:cs="Cardo"/>
            <w:sz w:val="24"/>
            <w:szCs w:val="24"/>
          </w:rPr>
          <w:t>piece of media only has 1 “uploader”</w:t>
        </w:r>
      </w:ins>
      <w:r>
        <w:rPr>
          <w:rFonts w:ascii="Cardo" w:eastAsia="Cardo" w:hAnsi="Cardo" w:cs="Cardo"/>
          <w:sz w:val="24"/>
          <w:szCs w:val="24"/>
        </w:rPr>
        <w:t>) manifests itself as a foreign key on the “</w:t>
      </w:r>
      <w:del w:id="56" w:author="Microsoft Office User" w:date="2016-12-10T18:36:00Z">
        <w:r w:rsidDel="00995C1F">
          <w:rPr>
            <w:rFonts w:ascii="Cardo" w:eastAsia="Cardo" w:hAnsi="Cardo" w:cs="Cardo"/>
            <w:sz w:val="24"/>
            <w:szCs w:val="24"/>
          </w:rPr>
          <w:delText>Users</w:delText>
        </w:r>
      </w:del>
      <w:ins w:id="57" w:author="Microsoft Office User" w:date="2016-12-10T18:36:00Z">
        <w:r w:rsidR="00995C1F">
          <w:rPr>
            <w:rFonts w:ascii="Cardo" w:eastAsia="Cardo" w:hAnsi="Cardo" w:cs="Cardo"/>
            <w:sz w:val="24"/>
            <w:szCs w:val="24"/>
          </w:rPr>
          <w:t>Media</w:t>
        </w:r>
      </w:ins>
      <w:r>
        <w:rPr>
          <w:rFonts w:ascii="Cardo" w:eastAsia="Cardo" w:hAnsi="Cardo" w:cs="Cardo"/>
          <w:sz w:val="24"/>
          <w:szCs w:val="24"/>
        </w:rPr>
        <w:t>” table. And now this kind of FD looks identical to the first case since “</w:t>
      </w:r>
      <w:ins w:id="58" w:author="Microsoft Office User" w:date="2016-12-10T18:36:00Z">
        <w:r w:rsidR="00995C1F">
          <w:rPr>
            <w:rFonts w:ascii="Cardo" w:eastAsia="Cardo" w:hAnsi="Cardo" w:cs="Cardo"/>
            <w:sz w:val="24"/>
            <w:szCs w:val="24"/>
          </w:rPr>
          <w:t>mediaId</w:t>
        </w:r>
      </w:ins>
      <w:del w:id="59" w:author="Microsoft Office User" w:date="2016-12-10T18:36:00Z">
        <w:r w:rsidDel="00995C1F">
          <w:rPr>
            <w:rFonts w:ascii="Cardo" w:eastAsia="Cardo" w:hAnsi="Cardo" w:cs="Cardo"/>
            <w:sz w:val="24"/>
            <w:szCs w:val="24"/>
          </w:rPr>
          <w:delText>username</w:delText>
        </w:r>
      </w:del>
      <w:r>
        <w:rPr>
          <w:rFonts w:ascii="Cardo" w:eastAsia="Cardo" w:hAnsi="Cardo" w:cs="Cardo"/>
          <w:sz w:val="24"/>
          <w:szCs w:val="24"/>
        </w:rPr>
        <w:t>” is now the PK of the table and “</w:t>
      </w:r>
      <w:ins w:id="60" w:author="Microsoft Office User" w:date="2016-12-10T18:36:00Z">
        <w:r w:rsidR="00995C1F">
          <w:rPr>
            <w:rFonts w:ascii="Cardo" w:eastAsia="Cardo" w:hAnsi="Cardo" w:cs="Cardo"/>
            <w:sz w:val="24"/>
            <w:szCs w:val="24"/>
          </w:rPr>
          <w:t>username</w:t>
        </w:r>
      </w:ins>
      <w:del w:id="61" w:author="Microsoft Office User" w:date="2016-12-10T18:36:00Z">
        <w:r w:rsidDel="00995C1F">
          <w:rPr>
            <w:rFonts w:ascii="Cardo" w:eastAsia="Cardo" w:hAnsi="Cardo" w:cs="Cardo"/>
            <w:sz w:val="24"/>
            <w:szCs w:val="24"/>
          </w:rPr>
          <w:delText>ccnum</w:delText>
        </w:r>
      </w:del>
      <w:r>
        <w:rPr>
          <w:rFonts w:ascii="Cardo" w:eastAsia="Cardo" w:hAnsi="Cardo" w:cs="Cardo"/>
          <w:sz w:val="24"/>
          <w:szCs w:val="24"/>
        </w:rPr>
        <w:t>” is now just another attribute in the table. This means these kinds of FD’s preserve not only 3NF, but also BCNF.</w:t>
      </w:r>
    </w:p>
    <w:p w14:paraId="334254A2" w14:textId="77777777" w:rsidR="00C43A97" w:rsidRDefault="00242ACB">
      <w:pPr>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Other FD’s</w:t>
      </w:r>
    </w:p>
    <w:p w14:paraId="12B58D51" w14:textId="25B31A43" w:rsidR="00C43A97" w:rsidRPr="002A493B" w:rsidRDefault="00242ACB">
      <w:pPr>
        <w:numPr>
          <w:ilvl w:val="1"/>
          <w:numId w:val="1"/>
        </w:numPr>
        <w:ind w:hanging="360"/>
        <w:contextualSpacing/>
        <w:rPr>
          <w:ins w:id="62" w:author="Microsoft Office User" w:date="2016-12-10T18:36:00Z"/>
          <w:rFonts w:ascii="Cardo" w:eastAsia="Cardo" w:hAnsi="Cardo" w:cs="Cardo"/>
          <w:sz w:val="24"/>
          <w:szCs w:val="24"/>
        </w:rPr>
      </w:pPr>
      <w:r>
        <w:rPr>
          <w:rFonts w:ascii="Cardo" w:eastAsia="Cardo" w:hAnsi="Cardo" w:cs="Cardo"/>
          <w:sz w:val="24"/>
          <w:szCs w:val="24"/>
        </w:rPr>
        <w:t xml:space="preserve">There </w:t>
      </w:r>
      <w:del w:id="63" w:author="Microsoft Office User" w:date="2016-12-10T21:43:00Z">
        <w:r w:rsidDel="002A493B">
          <w:rPr>
            <w:rFonts w:ascii="Cardo" w:eastAsia="Cardo" w:hAnsi="Cardo" w:cs="Cardo"/>
            <w:sz w:val="24"/>
            <w:szCs w:val="24"/>
          </w:rPr>
          <w:delText xml:space="preserve">are </w:delText>
        </w:r>
      </w:del>
      <w:ins w:id="64" w:author="Microsoft Office User" w:date="2016-12-10T21:43:00Z">
        <w:r w:rsidR="002A493B">
          <w:rPr>
            <w:rFonts w:ascii="Cardo" w:eastAsia="Cardo" w:hAnsi="Cardo" w:cs="Cardo"/>
            <w:sz w:val="24"/>
            <w:szCs w:val="24"/>
          </w:rPr>
          <w:t>is</w:t>
        </w:r>
        <w:r w:rsidR="002A493B">
          <w:rPr>
            <w:rFonts w:ascii="Cardo" w:eastAsia="Cardo" w:hAnsi="Cardo" w:cs="Cardo"/>
            <w:sz w:val="24"/>
            <w:szCs w:val="24"/>
          </w:rPr>
          <w:t xml:space="preserve"> </w:t>
        </w:r>
      </w:ins>
      <w:r>
        <w:rPr>
          <w:rFonts w:ascii="Cardo" w:eastAsia="Cardo" w:hAnsi="Cardo" w:cs="Cardo"/>
          <w:sz w:val="24"/>
          <w:szCs w:val="24"/>
        </w:rPr>
        <w:t xml:space="preserve">only </w:t>
      </w:r>
      <w:del w:id="65" w:author="Microsoft Office User" w:date="2016-12-10T21:43:00Z">
        <w:r w:rsidDel="002A493B">
          <w:rPr>
            <w:rFonts w:ascii="Cardo" w:eastAsia="Cardo" w:hAnsi="Cardo" w:cs="Cardo"/>
            <w:sz w:val="24"/>
            <w:szCs w:val="24"/>
          </w:rPr>
          <w:delText xml:space="preserve">2 </w:delText>
        </w:r>
      </w:del>
      <w:ins w:id="66" w:author="Microsoft Office User" w:date="2016-12-10T21:43:00Z">
        <w:r w:rsidR="002A493B">
          <w:rPr>
            <w:rFonts w:ascii="Cardo" w:eastAsia="Cardo" w:hAnsi="Cardo" w:cs="Cardo"/>
            <w:sz w:val="24"/>
            <w:szCs w:val="24"/>
          </w:rPr>
          <w:t>1</w:t>
        </w:r>
        <w:r w:rsidR="002A493B">
          <w:rPr>
            <w:rFonts w:ascii="Cardo" w:eastAsia="Cardo" w:hAnsi="Cardo" w:cs="Cardo"/>
            <w:sz w:val="24"/>
            <w:szCs w:val="24"/>
          </w:rPr>
          <w:t xml:space="preserve"> </w:t>
        </w:r>
      </w:ins>
      <w:r>
        <w:rPr>
          <w:rFonts w:ascii="Cardo" w:eastAsia="Cardo" w:hAnsi="Cardo" w:cs="Cardo"/>
          <w:sz w:val="24"/>
          <w:szCs w:val="24"/>
        </w:rPr>
        <w:t>FD</w:t>
      </w:r>
      <w:del w:id="67" w:author="Microsoft Office User" w:date="2016-12-10T21:43:00Z">
        <w:r w:rsidDel="002A493B">
          <w:rPr>
            <w:rFonts w:ascii="Cardo" w:eastAsia="Cardo" w:hAnsi="Cardo" w:cs="Cardo"/>
            <w:sz w:val="24"/>
            <w:szCs w:val="24"/>
          </w:rPr>
          <w:delText>’s</w:delText>
        </w:r>
      </w:del>
      <w:r>
        <w:rPr>
          <w:rFonts w:ascii="Cardo" w:eastAsia="Cardo" w:hAnsi="Cardo" w:cs="Cardo"/>
          <w:sz w:val="24"/>
          <w:szCs w:val="24"/>
        </w:rPr>
        <w:t xml:space="preserve"> in our entire global schema that </w:t>
      </w:r>
      <w:del w:id="68" w:author="Microsoft Office User" w:date="2016-12-10T21:44:00Z">
        <w:r w:rsidDel="002A493B">
          <w:rPr>
            <w:rFonts w:ascii="Cardo" w:eastAsia="Cardo" w:hAnsi="Cardo" w:cs="Cardo"/>
            <w:sz w:val="24"/>
            <w:szCs w:val="24"/>
          </w:rPr>
          <w:delText xml:space="preserve">don’t </w:delText>
        </w:r>
      </w:del>
      <w:ins w:id="69" w:author="Microsoft Office User" w:date="2016-12-10T21:44:00Z">
        <w:r w:rsidR="002A493B">
          <w:rPr>
            <w:rFonts w:ascii="Cardo" w:eastAsia="Cardo" w:hAnsi="Cardo" w:cs="Cardo"/>
            <w:sz w:val="24"/>
            <w:szCs w:val="24"/>
          </w:rPr>
          <w:t>doesn’t</w:t>
        </w:r>
        <w:r w:rsidR="002A493B">
          <w:rPr>
            <w:rFonts w:ascii="Cardo" w:eastAsia="Cardo" w:hAnsi="Cardo" w:cs="Cardo"/>
            <w:sz w:val="24"/>
            <w:szCs w:val="24"/>
          </w:rPr>
          <w:t xml:space="preserve"> </w:t>
        </w:r>
      </w:ins>
      <w:r>
        <w:rPr>
          <w:rFonts w:ascii="Cardo" w:eastAsia="Cardo" w:hAnsi="Cardo" w:cs="Cardo"/>
          <w:sz w:val="24"/>
          <w:szCs w:val="24"/>
        </w:rPr>
        <w:t>fit into this kind of mold</w:t>
      </w:r>
      <w:del w:id="70" w:author="Microsoft Office User" w:date="2016-12-10T21:44:00Z">
        <w:r w:rsidDel="002A493B">
          <w:rPr>
            <w:rFonts w:ascii="Cardo" w:eastAsia="Cardo" w:hAnsi="Cardo" w:cs="Cardo"/>
            <w:sz w:val="24"/>
            <w:szCs w:val="24"/>
          </w:rPr>
          <w:delText>. These FD’s are</w:delText>
        </w:r>
      </w:del>
      <w:ins w:id="71" w:author="Microsoft Office User" w:date="2016-12-10T21:44:00Z">
        <w:r w:rsidR="002A493B">
          <w:rPr>
            <w:rFonts w:ascii="Cardo" w:eastAsia="Cardo" w:hAnsi="Cardo" w:cs="Cardo"/>
            <w:sz w:val="24"/>
            <w:szCs w:val="24"/>
          </w:rPr>
          <w:t>;</w:t>
        </w:r>
      </w:ins>
      <w:r>
        <w:rPr>
          <w:rFonts w:ascii="Cardo" w:eastAsia="Cardo" w:hAnsi="Cardo" w:cs="Cardo"/>
          <w:sz w:val="24"/>
          <w:szCs w:val="24"/>
        </w:rPr>
        <w:t xml:space="preserve"> “email → username” on the “Users” table (since each user must register with a unique email address)</w:t>
      </w:r>
      <w:ins w:id="72" w:author="Microsoft Office User" w:date="2016-12-10T21:44:00Z">
        <w:r w:rsidR="002A493B">
          <w:rPr>
            <w:rFonts w:ascii="Cardo" w:eastAsia="Cardo" w:hAnsi="Cardo" w:cs="Cardo"/>
            <w:sz w:val="24"/>
            <w:szCs w:val="24"/>
          </w:rPr>
          <w:t>.</w:t>
        </w:r>
      </w:ins>
      <w:del w:id="73" w:author="Microsoft Office User" w:date="2016-12-10T21:44:00Z">
        <w:r w:rsidDel="002A493B">
          <w:rPr>
            <w:rFonts w:ascii="Cardo" w:eastAsia="Cardo" w:hAnsi="Cardo" w:cs="Cardo"/>
            <w:sz w:val="24"/>
            <w:szCs w:val="24"/>
          </w:rPr>
          <w:delText xml:space="preserve"> and “(filepath &amp; extension) → mediaID” on the “Media” table (any given file path and extension can lead to only 1 location on the hard disk, and only 1 piece of media can sit at this location).</w:delText>
        </w:r>
      </w:del>
      <w:r>
        <w:rPr>
          <w:rFonts w:ascii="Cardo" w:eastAsia="Cardo" w:hAnsi="Cardo" w:cs="Cardo"/>
          <w:sz w:val="24"/>
          <w:szCs w:val="24"/>
        </w:rPr>
        <w:t xml:space="preserve"> Unfortunately, </w:t>
      </w:r>
      <w:del w:id="74" w:author="Microsoft Office User" w:date="2016-12-10T21:44:00Z">
        <w:r w:rsidDel="002A493B">
          <w:rPr>
            <w:rFonts w:ascii="Cardo" w:eastAsia="Cardo" w:hAnsi="Cardo" w:cs="Cardo"/>
            <w:sz w:val="24"/>
            <w:szCs w:val="24"/>
          </w:rPr>
          <w:delText>neither of these</w:delText>
        </w:r>
      </w:del>
      <w:ins w:id="75" w:author="Microsoft Office User" w:date="2016-12-10T21:44:00Z">
        <w:r w:rsidR="002A493B">
          <w:rPr>
            <w:rFonts w:ascii="Cardo" w:eastAsia="Cardo" w:hAnsi="Cardo" w:cs="Cardo"/>
            <w:sz w:val="24"/>
            <w:szCs w:val="24"/>
          </w:rPr>
          <w:t>this doesn’t</w:t>
        </w:r>
      </w:ins>
      <w:r>
        <w:rPr>
          <w:rFonts w:ascii="Cardo" w:eastAsia="Cardo" w:hAnsi="Cardo" w:cs="Cardo"/>
          <w:sz w:val="24"/>
          <w:szCs w:val="24"/>
        </w:rPr>
        <w:t xml:space="preserve"> satisfy the BCNF requirements because </w:t>
      </w:r>
      <w:del w:id="76" w:author="Microsoft Office User" w:date="2016-12-10T21:44:00Z">
        <w:r w:rsidDel="002A493B">
          <w:rPr>
            <w:rFonts w:ascii="Cardo" w:eastAsia="Cardo" w:hAnsi="Cardo" w:cs="Cardo"/>
            <w:sz w:val="24"/>
            <w:szCs w:val="24"/>
          </w:rPr>
          <w:delText xml:space="preserve">neither </w:delText>
        </w:r>
      </w:del>
      <w:ins w:id="77" w:author="Microsoft Office User" w:date="2016-12-10T21:44:00Z">
        <w:r w:rsidR="002A493B">
          <w:rPr>
            <w:rFonts w:ascii="Cardo" w:eastAsia="Cardo" w:hAnsi="Cardo" w:cs="Cardo"/>
            <w:sz w:val="24"/>
            <w:szCs w:val="24"/>
          </w:rPr>
          <w:t>it isn’t</w:t>
        </w:r>
        <w:r w:rsidR="002A493B">
          <w:rPr>
            <w:rFonts w:ascii="Cardo" w:eastAsia="Cardo" w:hAnsi="Cardo" w:cs="Cardo"/>
            <w:sz w:val="24"/>
            <w:szCs w:val="24"/>
          </w:rPr>
          <w:t xml:space="preserve"> </w:t>
        </w:r>
        <w:r w:rsidR="002A493B">
          <w:rPr>
            <w:rFonts w:ascii="Cardo" w:eastAsia="Cardo" w:hAnsi="Cardo" w:cs="Cardo"/>
            <w:sz w:val="24"/>
            <w:szCs w:val="24"/>
          </w:rPr>
          <w:t xml:space="preserve">a trivial </w:t>
        </w:r>
      </w:ins>
      <w:r>
        <w:rPr>
          <w:rFonts w:ascii="Cardo" w:eastAsia="Cardo" w:hAnsi="Cardo" w:cs="Cardo"/>
          <w:sz w:val="24"/>
          <w:szCs w:val="24"/>
        </w:rPr>
        <w:t>FD</w:t>
      </w:r>
      <w:del w:id="78" w:author="Microsoft Office User" w:date="2016-12-10T21:44:00Z">
        <w:r w:rsidDel="002A493B">
          <w:rPr>
            <w:rFonts w:ascii="Cardo" w:eastAsia="Cardo" w:hAnsi="Cardo" w:cs="Cardo"/>
            <w:sz w:val="24"/>
            <w:szCs w:val="24"/>
          </w:rPr>
          <w:delText xml:space="preserve"> is trivial</w:delText>
        </w:r>
      </w:del>
      <w:r>
        <w:rPr>
          <w:rFonts w:ascii="Cardo" w:eastAsia="Cardo" w:hAnsi="Cardo" w:cs="Cardo"/>
          <w:sz w:val="24"/>
          <w:szCs w:val="24"/>
        </w:rPr>
        <w:t xml:space="preserve"> and the LHS of the FD isn’t a superkey</w:t>
      </w:r>
      <w:del w:id="79" w:author="Microsoft Office User" w:date="2016-12-10T21:44:00Z">
        <w:r w:rsidDel="002A493B">
          <w:rPr>
            <w:rFonts w:ascii="Cardo" w:eastAsia="Cardo" w:hAnsi="Cardo" w:cs="Cardo"/>
            <w:sz w:val="24"/>
            <w:szCs w:val="24"/>
          </w:rPr>
          <w:delText xml:space="preserve"> of their respective tables</w:delText>
        </w:r>
      </w:del>
      <w:r>
        <w:rPr>
          <w:rFonts w:ascii="Cardo" w:eastAsia="Cardo" w:hAnsi="Cardo" w:cs="Cardo"/>
          <w:sz w:val="24"/>
          <w:szCs w:val="24"/>
        </w:rPr>
        <w:t xml:space="preserve">. However, </w:t>
      </w:r>
      <w:del w:id="80" w:author="Microsoft Office User" w:date="2016-12-10T21:45:00Z">
        <w:r w:rsidDel="002A493B">
          <w:rPr>
            <w:rFonts w:ascii="Cardo" w:eastAsia="Cardo" w:hAnsi="Cardo" w:cs="Cardo"/>
            <w:sz w:val="24"/>
            <w:szCs w:val="24"/>
          </w:rPr>
          <w:delText>these both</w:delText>
        </w:r>
      </w:del>
      <w:ins w:id="81" w:author="Microsoft Office User" w:date="2016-12-10T21:45:00Z">
        <w:r w:rsidR="002A493B">
          <w:rPr>
            <w:rFonts w:ascii="Cardo" w:eastAsia="Cardo" w:hAnsi="Cardo" w:cs="Cardo"/>
            <w:sz w:val="24"/>
            <w:szCs w:val="24"/>
          </w:rPr>
          <w:t>this</w:t>
        </w:r>
      </w:ins>
      <w:r>
        <w:rPr>
          <w:rFonts w:ascii="Cardo" w:eastAsia="Cardo" w:hAnsi="Cardo" w:cs="Cardo"/>
          <w:sz w:val="24"/>
          <w:szCs w:val="24"/>
        </w:rPr>
        <w:t xml:space="preserve"> </w:t>
      </w:r>
      <w:del w:id="82" w:author="Microsoft Office User" w:date="2016-12-10T21:45:00Z">
        <w:r w:rsidDel="002A493B">
          <w:rPr>
            <w:rFonts w:ascii="Cardo" w:eastAsia="Cardo" w:hAnsi="Cardo" w:cs="Cardo"/>
            <w:sz w:val="24"/>
            <w:szCs w:val="24"/>
          </w:rPr>
          <w:delText xml:space="preserve">satisfy </w:delText>
        </w:r>
      </w:del>
      <w:ins w:id="83" w:author="Microsoft Office User" w:date="2016-12-10T21:45:00Z">
        <w:r w:rsidR="002A493B">
          <w:rPr>
            <w:rFonts w:ascii="Cardo" w:eastAsia="Cardo" w:hAnsi="Cardo" w:cs="Cardo"/>
            <w:sz w:val="24"/>
            <w:szCs w:val="24"/>
          </w:rPr>
          <w:t>satisf</w:t>
        </w:r>
        <w:r w:rsidR="002A493B">
          <w:rPr>
            <w:rFonts w:ascii="Cardo" w:eastAsia="Cardo" w:hAnsi="Cardo" w:cs="Cardo"/>
            <w:sz w:val="24"/>
            <w:szCs w:val="24"/>
          </w:rPr>
          <w:t>ies</w:t>
        </w:r>
        <w:r w:rsidR="002A493B">
          <w:rPr>
            <w:rFonts w:ascii="Cardo" w:eastAsia="Cardo" w:hAnsi="Cardo" w:cs="Cardo"/>
            <w:sz w:val="24"/>
            <w:szCs w:val="24"/>
          </w:rPr>
          <w:t xml:space="preserve"> </w:t>
        </w:r>
      </w:ins>
      <w:r>
        <w:rPr>
          <w:rFonts w:ascii="Cardo" w:eastAsia="Cardo" w:hAnsi="Cardo" w:cs="Cardo"/>
          <w:sz w:val="24"/>
          <w:szCs w:val="24"/>
        </w:rPr>
        <w:t>the 3NF requirements because “username” is the PK of the “Users” table</w:t>
      </w:r>
      <w:del w:id="84" w:author="Microsoft Office User" w:date="2016-12-10T21:45:00Z">
        <w:r w:rsidDel="002A493B">
          <w:rPr>
            <w:rFonts w:ascii="Cardo" w:eastAsia="Cardo" w:hAnsi="Cardo" w:cs="Cardo"/>
            <w:sz w:val="24"/>
            <w:szCs w:val="24"/>
          </w:rPr>
          <w:delText xml:space="preserve"> and “mediaID” is the PK of the “Media” table</w:delText>
        </w:r>
      </w:del>
      <w:r>
        <w:rPr>
          <w:rFonts w:ascii="Cardo" w:eastAsia="Cardo" w:hAnsi="Cardo" w:cs="Cardo"/>
          <w:sz w:val="24"/>
          <w:szCs w:val="24"/>
        </w:rPr>
        <w:t xml:space="preserve">, meaning </w:t>
      </w:r>
      <w:del w:id="85" w:author="Microsoft Office User" w:date="2016-12-10T21:45:00Z">
        <w:r w:rsidDel="002A493B">
          <w:rPr>
            <w:rFonts w:ascii="Cardo" w:eastAsia="Cardo" w:hAnsi="Cardo" w:cs="Cardo"/>
            <w:sz w:val="24"/>
            <w:szCs w:val="24"/>
          </w:rPr>
          <w:delText xml:space="preserve">each </w:delText>
        </w:r>
      </w:del>
      <w:ins w:id="86" w:author="Microsoft Office User" w:date="2016-12-10T21:45:00Z">
        <w:r w:rsidR="002A493B">
          <w:rPr>
            <w:rFonts w:ascii="Cardo" w:eastAsia="Cardo" w:hAnsi="Cardo" w:cs="Cardo"/>
            <w:sz w:val="24"/>
            <w:szCs w:val="24"/>
          </w:rPr>
          <w:t>the</w:t>
        </w:r>
        <w:r w:rsidR="002A493B">
          <w:rPr>
            <w:rFonts w:ascii="Cardo" w:eastAsia="Cardo" w:hAnsi="Cardo" w:cs="Cardo"/>
            <w:sz w:val="24"/>
            <w:szCs w:val="24"/>
          </w:rPr>
          <w:t xml:space="preserve"> </w:t>
        </w:r>
      </w:ins>
      <w:r>
        <w:rPr>
          <w:rFonts w:ascii="Cardo" w:eastAsia="Cardo" w:hAnsi="Cardo" w:cs="Cardo"/>
          <w:sz w:val="24"/>
          <w:szCs w:val="24"/>
        </w:rPr>
        <w:t>RHS of</w:t>
      </w:r>
      <w:del w:id="87" w:author="Microsoft Office User" w:date="2016-12-10T21:45:00Z">
        <w:r w:rsidDel="002A493B">
          <w:rPr>
            <w:rFonts w:ascii="Cardo" w:eastAsia="Cardo" w:hAnsi="Cardo" w:cs="Cardo"/>
            <w:sz w:val="24"/>
            <w:szCs w:val="24"/>
          </w:rPr>
          <w:delText xml:space="preserve"> each</w:delText>
        </w:r>
      </w:del>
      <w:ins w:id="88" w:author="Microsoft Office User" w:date="2016-12-10T21:45:00Z">
        <w:r w:rsidR="002A493B">
          <w:rPr>
            <w:rFonts w:ascii="Cardo" w:eastAsia="Cardo" w:hAnsi="Cardo" w:cs="Cardo"/>
            <w:sz w:val="24"/>
            <w:szCs w:val="24"/>
          </w:rPr>
          <w:t xml:space="preserve"> the</w:t>
        </w:r>
      </w:ins>
      <w:r>
        <w:rPr>
          <w:rFonts w:ascii="Cardo" w:eastAsia="Cardo" w:hAnsi="Cardo" w:cs="Cardo"/>
          <w:sz w:val="24"/>
          <w:szCs w:val="24"/>
        </w:rPr>
        <w:t xml:space="preserve"> FD is part of </w:t>
      </w:r>
      <w:ins w:id="89" w:author="Microsoft Office User" w:date="2016-12-10T21:45:00Z">
        <w:r w:rsidR="002A493B">
          <w:rPr>
            <w:rFonts w:ascii="Cardo" w:eastAsia="Cardo" w:hAnsi="Cardo" w:cs="Cardo"/>
            <w:sz w:val="24"/>
            <w:szCs w:val="24"/>
          </w:rPr>
          <w:t>“</w:t>
        </w:r>
      </w:ins>
      <w:del w:id="90" w:author="Microsoft Office User" w:date="2016-12-10T21:45:00Z">
        <w:r w:rsidDel="002A493B">
          <w:rPr>
            <w:rFonts w:ascii="Cardo" w:eastAsia="Cardo" w:hAnsi="Cardo" w:cs="Cardo"/>
            <w:sz w:val="24"/>
            <w:szCs w:val="24"/>
          </w:rPr>
          <w:delText>some</w:delText>
        </w:r>
      </w:del>
      <w:ins w:id="91" w:author="Microsoft Office User" w:date="2016-12-10T21:45:00Z">
        <w:r w:rsidR="002A493B">
          <w:rPr>
            <w:rFonts w:ascii="Cardo" w:eastAsia="Cardo" w:hAnsi="Cardo" w:cs="Cardo"/>
            <w:sz w:val="24"/>
            <w:szCs w:val="24"/>
          </w:rPr>
          <w:t>some”</w:t>
        </w:r>
      </w:ins>
      <w:r>
        <w:rPr>
          <w:rFonts w:ascii="Cardo" w:eastAsia="Cardo" w:hAnsi="Cardo" w:cs="Cardo"/>
          <w:sz w:val="24"/>
          <w:szCs w:val="24"/>
        </w:rPr>
        <w:t xml:space="preserve"> candidate key of their respective table.</w:t>
      </w:r>
    </w:p>
    <w:p w14:paraId="4A44E33F" w14:textId="77777777" w:rsidR="00151DB1" w:rsidRDefault="00151DB1" w:rsidP="00151DB1">
      <w:pPr>
        <w:ind w:left="1440"/>
        <w:contextualSpacing/>
        <w:rPr>
          <w:rFonts w:ascii="Times New Roman" w:eastAsia="Times New Roman" w:hAnsi="Times New Roman" w:cs="Times New Roman"/>
          <w:sz w:val="24"/>
          <w:szCs w:val="24"/>
        </w:rPr>
        <w:pPrChange w:id="92" w:author="Microsoft Office User" w:date="2016-12-10T18:37:00Z">
          <w:pPr>
            <w:numPr>
              <w:ilvl w:val="1"/>
              <w:numId w:val="1"/>
            </w:numPr>
            <w:ind w:left="1440" w:hanging="360"/>
            <w:contextualSpacing/>
          </w:pPr>
        </w:pPrChange>
      </w:pPr>
    </w:p>
    <w:p w14:paraId="59FB1452" w14:textId="085602AF" w:rsidR="00C43A97" w:rsidRDefault="00242ACB">
      <w:r>
        <w:rPr>
          <w:rFonts w:ascii="Times New Roman" w:eastAsia="Times New Roman" w:hAnsi="Times New Roman" w:cs="Times New Roman"/>
          <w:sz w:val="24"/>
          <w:szCs w:val="24"/>
        </w:rPr>
        <w:t>Because of the facts listed above, our global relational database schema is NOT already in BCNF form, but it IS already in 3NF form, so we will not make any changes to our schema since we will only have minimal data redundancy.</w:t>
      </w:r>
      <w:ins w:id="93" w:author="Microsoft Office User" w:date="2016-12-10T18:37:00Z">
        <w:r w:rsidR="00151DB1" w:rsidDel="00151DB1">
          <w:t xml:space="preserve"> </w:t>
        </w:r>
      </w:ins>
    </w:p>
    <w:p w14:paraId="4FCED2F5" w14:textId="77777777" w:rsidR="00151DB1" w:rsidRDefault="00151DB1"/>
    <w:p w14:paraId="2144FBCC" w14:textId="77777777" w:rsidR="00C43A97" w:rsidRDefault="00242ACB">
      <w:r>
        <w:rPr>
          <w:rFonts w:ascii="Times New Roman" w:eastAsia="Times New Roman" w:hAnsi="Times New Roman" w:cs="Times New Roman"/>
          <w:b/>
          <w:sz w:val="24"/>
          <w:szCs w:val="24"/>
        </w:rPr>
        <w:t>2. Describe any design decisions for the global schema. Identify and explain integrity constraints of the following types: NULL, key, and referential-integrity.</w:t>
      </w:r>
    </w:p>
    <w:p w14:paraId="6E7C7F13" w14:textId="77777777" w:rsidR="00C43A97" w:rsidRDefault="00C43A97"/>
    <w:p w14:paraId="3923DE0F" w14:textId="3EBAC9EE" w:rsidR="00C43A97" w:rsidRDefault="00242ACB">
      <w:r>
        <w:rPr>
          <w:rFonts w:ascii="Times New Roman" w:eastAsia="Times New Roman" w:hAnsi="Times New Roman" w:cs="Times New Roman"/>
          <w:sz w:val="24"/>
          <w:szCs w:val="24"/>
        </w:rPr>
        <w:t xml:space="preserve">Looking at the schema </w:t>
      </w:r>
      <w:del w:id="94" w:author="Microsoft Office User" w:date="2016-12-10T21:46:00Z">
        <w:r w:rsidDel="008E09DD">
          <w:rPr>
            <w:rFonts w:ascii="Times New Roman" w:eastAsia="Times New Roman" w:hAnsi="Times New Roman" w:cs="Times New Roman"/>
            <w:sz w:val="24"/>
            <w:szCs w:val="24"/>
          </w:rPr>
          <w:delText>at the end of the document</w:delText>
        </w:r>
      </w:del>
      <w:ins w:id="95" w:author="Microsoft Office User" w:date="2016-12-10T21:47:00Z">
        <w:r w:rsidR="008E09DD">
          <w:rPr>
            <w:rFonts w:ascii="Times New Roman" w:eastAsia="Times New Roman" w:hAnsi="Times New Roman" w:cs="Times New Roman"/>
            <w:sz w:val="24"/>
            <w:szCs w:val="24"/>
          </w:rPr>
          <w:t>in the Project Specification Report (found in the zip folder this document is in)</w:t>
        </w:r>
      </w:ins>
      <w:r>
        <w:rPr>
          <w:rFonts w:ascii="Times New Roman" w:eastAsia="Times New Roman" w:hAnsi="Times New Roman" w:cs="Times New Roman"/>
          <w:sz w:val="24"/>
          <w:szCs w:val="24"/>
        </w:rPr>
        <w:t>, we can easily see what kinds of integrity constraints we need for each attribute in each table. All underlined fields are primary keys, so they must be unique and not NULL. All red fields are foreign keys, so they must have referential integrity. No null fields are accepted.</w:t>
      </w:r>
    </w:p>
    <w:p w14:paraId="300ABD7E" w14:textId="77777777" w:rsidR="00C43A97" w:rsidRDefault="00C43A97"/>
    <w:p w14:paraId="27144EA9" w14:textId="77777777" w:rsidR="00C43A97" w:rsidRDefault="00242ACB">
      <w:r>
        <w:rPr>
          <w:rFonts w:ascii="Times New Roman" w:eastAsia="Times New Roman" w:hAnsi="Times New Roman" w:cs="Times New Roman"/>
          <w:b/>
          <w:sz w:val="24"/>
          <w:szCs w:val="24"/>
        </w:rPr>
        <w:t>3. For all your relation schemas create base relations with the right attribute domains and with all the integrity constraints. Include your CREATE TABLE statements.</w:t>
      </w:r>
    </w:p>
    <w:p w14:paraId="511A7299" w14:textId="77777777" w:rsidR="00C43A97" w:rsidRDefault="00C43A97">
      <w:pPr>
        <w:rPr>
          <w:ins w:id="96" w:author="Microsoft Office User" w:date="2016-12-10T21:47:00Z"/>
        </w:rPr>
      </w:pPr>
    </w:p>
    <w:p w14:paraId="143501F2" w14:textId="6352E999" w:rsidR="00986C6C" w:rsidDel="00986C6C" w:rsidRDefault="00986C6C">
      <w:pPr>
        <w:rPr>
          <w:del w:id="97" w:author="Microsoft Office User" w:date="2016-12-10T21:48:00Z"/>
        </w:rPr>
      </w:pPr>
      <w:ins w:id="98" w:author="Microsoft Office User" w:date="2016-12-10T21:47:00Z">
        <w:r>
          <w:rPr>
            <w:rFonts w:ascii="Times New Roman" w:eastAsia="Times New Roman" w:hAnsi="Times New Roman" w:cs="Times New Roman"/>
            <w:sz w:val="24"/>
            <w:szCs w:val="24"/>
          </w:rPr>
          <w:t>We moved the CREATE TABLE statements to their own executable SQL file to make running each query easier. Please see the attached SQL file.</w:t>
        </w:r>
      </w:ins>
      <w:ins w:id="99" w:author="Microsoft Office User" w:date="2016-12-10T21:48:00Z">
        <w:r>
          <w:t xml:space="preserve"> </w:t>
        </w:r>
      </w:ins>
    </w:p>
    <w:p w14:paraId="407F1ED5" w14:textId="79C29260" w:rsidR="002F1119" w:rsidRPr="00986C6C" w:rsidRDefault="00242ACB">
      <w:pPr>
        <w:rPr>
          <w:rFonts w:ascii="Times New Roman" w:eastAsia="Times New Roman" w:hAnsi="Times New Roman" w:cs="Times New Roman"/>
          <w:sz w:val="24"/>
          <w:szCs w:val="24"/>
          <w:rPrChange w:id="100" w:author="Microsoft Office User" w:date="2016-12-10T21:47:00Z">
            <w:rPr/>
          </w:rPrChange>
        </w:rPr>
      </w:pPr>
      <w:r>
        <w:rPr>
          <w:rFonts w:ascii="Times New Roman" w:eastAsia="Times New Roman" w:hAnsi="Times New Roman" w:cs="Times New Roman"/>
          <w:sz w:val="24"/>
          <w:szCs w:val="24"/>
        </w:rPr>
        <w:t xml:space="preserve">We confirmed the </w:t>
      </w:r>
      <w:del w:id="101" w:author="Microsoft Office User" w:date="2016-12-10T21:48:00Z">
        <w:r w:rsidDel="00986C6C">
          <w:rPr>
            <w:rFonts w:ascii="Times New Roman" w:eastAsia="Times New Roman" w:hAnsi="Times New Roman" w:cs="Times New Roman"/>
            <w:sz w:val="24"/>
            <w:szCs w:val="24"/>
          </w:rPr>
          <w:delText xml:space="preserve">below </w:delText>
        </w:r>
      </w:del>
      <w:r>
        <w:rPr>
          <w:rFonts w:ascii="Times New Roman" w:eastAsia="Times New Roman" w:hAnsi="Times New Roman" w:cs="Times New Roman"/>
          <w:sz w:val="24"/>
          <w:szCs w:val="24"/>
        </w:rPr>
        <w:t xml:space="preserve">statements worked by </w:t>
      </w:r>
      <w:del w:id="102" w:author="Microsoft Office User" w:date="2016-12-10T21:48:00Z">
        <w:r w:rsidDel="00986C6C">
          <w:rPr>
            <w:rFonts w:ascii="Times New Roman" w:eastAsia="Times New Roman" w:hAnsi="Times New Roman" w:cs="Times New Roman"/>
            <w:sz w:val="24"/>
            <w:szCs w:val="24"/>
          </w:rPr>
          <w:delText>creating a database using MySQL and running the listed queries</w:delText>
        </w:r>
      </w:del>
      <w:ins w:id="103" w:author="Microsoft Office User" w:date="2016-12-10T21:48:00Z">
        <w:r w:rsidR="00986C6C">
          <w:rPr>
            <w:rFonts w:ascii="Times New Roman" w:eastAsia="Times New Roman" w:hAnsi="Times New Roman" w:cs="Times New Roman"/>
            <w:sz w:val="24"/>
            <w:szCs w:val="24"/>
          </w:rPr>
          <w:t>executing the query in MySQL.</w:t>
        </w:r>
      </w:ins>
      <w:del w:id="104" w:author="Microsoft Office User" w:date="2016-12-10T21:48:00Z">
        <w:r w:rsidDel="00986C6C">
          <w:rPr>
            <w:rFonts w:ascii="Times New Roman" w:eastAsia="Times New Roman" w:hAnsi="Times New Roman" w:cs="Times New Roman"/>
            <w:sz w:val="24"/>
            <w:szCs w:val="24"/>
          </w:rPr>
          <w:delText>.</w:delText>
        </w:r>
      </w:del>
    </w:p>
    <w:p w14:paraId="67CEB2A2" w14:textId="77777777" w:rsidR="00C43A97" w:rsidRDefault="00C43A97"/>
    <w:p w14:paraId="7FA7E835" w14:textId="77777777" w:rsidR="00C43A97" w:rsidDel="002F1119" w:rsidRDefault="00242ACB">
      <w:pPr>
        <w:rPr>
          <w:del w:id="105" w:author="Microsoft Office User" w:date="2016-12-10T18:24:00Z"/>
        </w:rPr>
      </w:pPr>
      <w:del w:id="106" w:author="Microsoft Office User" w:date="2016-12-10T18:24:00Z">
        <w:r w:rsidDel="002F1119">
          <w:rPr>
            <w:rFonts w:ascii="Courier New" w:eastAsia="Courier New" w:hAnsi="Courier New" w:cs="Courier New"/>
            <w:sz w:val="24"/>
            <w:szCs w:val="24"/>
          </w:rPr>
          <w:delText>CREATE TABLE `NightOwl`.`User` (</w:delText>
        </w:r>
      </w:del>
    </w:p>
    <w:p w14:paraId="67844704" w14:textId="77777777" w:rsidR="00C43A97" w:rsidDel="002F1119" w:rsidRDefault="00242ACB">
      <w:pPr>
        <w:rPr>
          <w:del w:id="107" w:author="Microsoft Office User" w:date="2016-12-10T18:24:00Z"/>
        </w:rPr>
      </w:pPr>
      <w:del w:id="108" w:author="Microsoft Office User" w:date="2016-12-10T18:24:00Z">
        <w:r w:rsidDel="002F1119">
          <w:rPr>
            <w:rFonts w:ascii="Courier New" w:eastAsia="Courier New" w:hAnsi="Courier New" w:cs="Courier New"/>
            <w:sz w:val="24"/>
            <w:szCs w:val="24"/>
          </w:rPr>
          <w:delText xml:space="preserve">  `username` VARCHAR(20) NOT NULL,</w:delText>
        </w:r>
      </w:del>
    </w:p>
    <w:p w14:paraId="58A557C4" w14:textId="77777777" w:rsidR="00C43A97" w:rsidDel="002F1119" w:rsidRDefault="00242ACB">
      <w:pPr>
        <w:rPr>
          <w:del w:id="109" w:author="Microsoft Office User" w:date="2016-12-10T18:24:00Z"/>
        </w:rPr>
      </w:pPr>
      <w:del w:id="110" w:author="Microsoft Office User" w:date="2016-12-10T18:24:00Z">
        <w:r w:rsidDel="002F1119">
          <w:rPr>
            <w:rFonts w:ascii="Courier New" w:eastAsia="Courier New" w:hAnsi="Courier New" w:cs="Courier New"/>
            <w:sz w:val="24"/>
            <w:szCs w:val="24"/>
          </w:rPr>
          <w:delText xml:space="preserve">  `password` VARCHAR(45) NOT NULL,</w:delText>
        </w:r>
      </w:del>
    </w:p>
    <w:p w14:paraId="5A24E8F2" w14:textId="77777777" w:rsidR="00C43A97" w:rsidDel="002F1119" w:rsidRDefault="00242ACB">
      <w:pPr>
        <w:rPr>
          <w:del w:id="111" w:author="Microsoft Office User" w:date="2016-12-10T18:24:00Z"/>
        </w:rPr>
      </w:pPr>
      <w:del w:id="112" w:author="Microsoft Office User" w:date="2016-12-10T18:24:00Z">
        <w:r w:rsidDel="002F1119">
          <w:rPr>
            <w:rFonts w:ascii="Courier New" w:eastAsia="Courier New" w:hAnsi="Courier New" w:cs="Courier New"/>
            <w:sz w:val="24"/>
            <w:szCs w:val="24"/>
          </w:rPr>
          <w:delText xml:space="preserve">  `level` INT NOT NULL,</w:delText>
        </w:r>
      </w:del>
    </w:p>
    <w:p w14:paraId="55097796" w14:textId="77777777" w:rsidR="00C43A97" w:rsidDel="002F1119" w:rsidRDefault="00242ACB">
      <w:pPr>
        <w:rPr>
          <w:del w:id="113" w:author="Microsoft Office User" w:date="2016-12-10T18:24:00Z"/>
        </w:rPr>
      </w:pPr>
      <w:del w:id="114" w:author="Microsoft Office User" w:date="2016-12-10T18:24:00Z">
        <w:r w:rsidDel="002F1119">
          <w:rPr>
            <w:rFonts w:ascii="Courier New" w:eastAsia="Courier New" w:hAnsi="Courier New" w:cs="Courier New"/>
            <w:sz w:val="24"/>
            <w:szCs w:val="24"/>
          </w:rPr>
          <w:delText xml:space="preserve">  `email` VARCHAR(255) NOT NULL,</w:delText>
        </w:r>
      </w:del>
    </w:p>
    <w:p w14:paraId="673D9001" w14:textId="77777777" w:rsidR="00C43A97" w:rsidDel="002F1119" w:rsidRDefault="00242ACB">
      <w:pPr>
        <w:rPr>
          <w:del w:id="115" w:author="Microsoft Office User" w:date="2016-12-10T18:24:00Z"/>
        </w:rPr>
      </w:pPr>
      <w:del w:id="116" w:author="Microsoft Office User" w:date="2016-12-10T18:24:00Z">
        <w:r w:rsidDel="002F1119">
          <w:rPr>
            <w:rFonts w:ascii="Courier New" w:eastAsia="Courier New" w:hAnsi="Courier New" w:cs="Courier New"/>
            <w:sz w:val="24"/>
            <w:szCs w:val="24"/>
          </w:rPr>
          <w:delText xml:space="preserve">  `country` VARCHAR(45) NOT NULL,</w:delText>
        </w:r>
      </w:del>
    </w:p>
    <w:p w14:paraId="3FCA6063" w14:textId="77777777" w:rsidR="00C43A97" w:rsidDel="002F1119" w:rsidRDefault="00242ACB">
      <w:pPr>
        <w:rPr>
          <w:del w:id="117" w:author="Microsoft Office User" w:date="2016-12-10T18:24:00Z"/>
        </w:rPr>
      </w:pPr>
      <w:del w:id="118" w:author="Microsoft Office User" w:date="2016-12-10T18:24:00Z">
        <w:r w:rsidDel="002F1119">
          <w:rPr>
            <w:rFonts w:ascii="Courier New" w:eastAsia="Courier New" w:hAnsi="Courier New" w:cs="Courier New"/>
            <w:sz w:val="24"/>
            <w:szCs w:val="24"/>
          </w:rPr>
          <w:delText xml:space="preserve">  `birthdate` DATE NOT NULL,</w:delText>
        </w:r>
      </w:del>
    </w:p>
    <w:p w14:paraId="51E090A1" w14:textId="77777777" w:rsidR="00C43A97" w:rsidDel="002F1119" w:rsidRDefault="00242ACB">
      <w:pPr>
        <w:rPr>
          <w:del w:id="119" w:author="Microsoft Office User" w:date="2016-12-10T18:24:00Z"/>
        </w:rPr>
      </w:pPr>
      <w:del w:id="120" w:author="Microsoft Office User" w:date="2016-12-10T18:24:00Z">
        <w:r w:rsidDel="002F1119">
          <w:rPr>
            <w:rFonts w:ascii="Courier New" w:eastAsia="Courier New" w:hAnsi="Courier New" w:cs="Courier New"/>
            <w:sz w:val="24"/>
            <w:szCs w:val="24"/>
          </w:rPr>
          <w:delText xml:space="preserve">  `gender` CHAR(1) NOT NULL,</w:delText>
        </w:r>
      </w:del>
    </w:p>
    <w:p w14:paraId="2F194216" w14:textId="77777777" w:rsidR="00C43A97" w:rsidDel="002F1119" w:rsidRDefault="00242ACB">
      <w:pPr>
        <w:rPr>
          <w:del w:id="121" w:author="Microsoft Office User" w:date="2016-12-10T18:24:00Z"/>
        </w:rPr>
      </w:pPr>
      <w:del w:id="122" w:author="Microsoft Office User" w:date="2016-12-10T18:24:00Z">
        <w:r w:rsidDel="002F1119">
          <w:rPr>
            <w:rFonts w:ascii="Courier New" w:eastAsia="Courier New" w:hAnsi="Courier New" w:cs="Courier New"/>
            <w:sz w:val="24"/>
            <w:szCs w:val="24"/>
          </w:rPr>
          <w:delText xml:space="preserve">  PRIMARY KEY (`username`));</w:delText>
        </w:r>
      </w:del>
    </w:p>
    <w:p w14:paraId="77091869" w14:textId="77777777" w:rsidR="00C43A97" w:rsidDel="002F1119" w:rsidRDefault="00C43A97">
      <w:pPr>
        <w:rPr>
          <w:del w:id="123" w:author="Microsoft Office User" w:date="2016-12-10T18:24:00Z"/>
        </w:rPr>
      </w:pPr>
    </w:p>
    <w:p w14:paraId="32FA6CDB" w14:textId="77777777" w:rsidR="00C43A97" w:rsidDel="002F1119" w:rsidRDefault="00242ACB">
      <w:pPr>
        <w:rPr>
          <w:del w:id="124" w:author="Microsoft Office User" w:date="2016-12-10T18:24:00Z"/>
        </w:rPr>
      </w:pPr>
      <w:del w:id="125" w:author="Microsoft Office User" w:date="2016-12-10T18:24:00Z">
        <w:r w:rsidDel="002F1119">
          <w:rPr>
            <w:rFonts w:ascii="Courier New" w:eastAsia="Courier New" w:hAnsi="Courier New" w:cs="Courier New"/>
            <w:sz w:val="24"/>
            <w:szCs w:val="24"/>
          </w:rPr>
          <w:delText>CREATE TABLE `NightOwl`.`Media` (</w:delText>
        </w:r>
      </w:del>
    </w:p>
    <w:p w14:paraId="4C2ED903" w14:textId="77777777" w:rsidR="00C43A97" w:rsidDel="002F1119" w:rsidRDefault="00242ACB">
      <w:pPr>
        <w:rPr>
          <w:del w:id="126" w:author="Microsoft Office User" w:date="2016-12-10T18:24:00Z"/>
        </w:rPr>
      </w:pPr>
      <w:del w:id="127" w:author="Microsoft Office User" w:date="2016-12-10T18:24:00Z">
        <w:r w:rsidDel="002F1119">
          <w:rPr>
            <w:rFonts w:ascii="Courier New" w:eastAsia="Courier New" w:hAnsi="Courier New" w:cs="Courier New"/>
            <w:sz w:val="24"/>
            <w:szCs w:val="24"/>
          </w:rPr>
          <w:delText xml:space="preserve">  `mediaID` INT NOT NULL,</w:delText>
        </w:r>
      </w:del>
    </w:p>
    <w:p w14:paraId="3C481E8F" w14:textId="77777777" w:rsidR="00C43A97" w:rsidDel="002F1119" w:rsidRDefault="00242ACB">
      <w:pPr>
        <w:rPr>
          <w:del w:id="128" w:author="Microsoft Office User" w:date="2016-12-10T18:24:00Z"/>
        </w:rPr>
      </w:pPr>
      <w:del w:id="129" w:author="Microsoft Office User" w:date="2016-12-10T18:24:00Z">
        <w:r w:rsidDel="002F1119">
          <w:rPr>
            <w:rFonts w:ascii="Courier New" w:eastAsia="Courier New" w:hAnsi="Courier New" w:cs="Courier New"/>
            <w:sz w:val="24"/>
            <w:szCs w:val="24"/>
          </w:rPr>
          <w:delText xml:space="preserve">  `private` TINYINT(1) NOT NULL,</w:delText>
        </w:r>
      </w:del>
    </w:p>
    <w:p w14:paraId="35C91EF4" w14:textId="77777777" w:rsidR="00C43A97" w:rsidDel="002F1119" w:rsidRDefault="00242ACB">
      <w:pPr>
        <w:rPr>
          <w:del w:id="130" w:author="Microsoft Office User" w:date="2016-12-10T18:24:00Z"/>
        </w:rPr>
      </w:pPr>
      <w:del w:id="131" w:author="Microsoft Office User" w:date="2016-12-10T18:24:00Z">
        <w:r w:rsidDel="002F1119">
          <w:rPr>
            <w:rFonts w:ascii="Courier New" w:eastAsia="Courier New" w:hAnsi="Courier New" w:cs="Courier New"/>
            <w:sz w:val="24"/>
            <w:szCs w:val="24"/>
          </w:rPr>
          <w:delText xml:space="preserve">  `filepath` VARCHAR(255) NOT NULL,</w:delText>
        </w:r>
      </w:del>
    </w:p>
    <w:p w14:paraId="7FB549A8" w14:textId="77777777" w:rsidR="00C43A97" w:rsidDel="002F1119" w:rsidRDefault="00242ACB">
      <w:pPr>
        <w:rPr>
          <w:del w:id="132" w:author="Microsoft Office User" w:date="2016-12-10T18:24:00Z"/>
        </w:rPr>
      </w:pPr>
      <w:del w:id="133" w:author="Microsoft Office User" w:date="2016-12-10T18:24:00Z">
        <w:r w:rsidDel="002F1119">
          <w:rPr>
            <w:rFonts w:ascii="Courier New" w:eastAsia="Courier New" w:hAnsi="Courier New" w:cs="Courier New"/>
            <w:sz w:val="24"/>
            <w:szCs w:val="24"/>
          </w:rPr>
          <w:delText xml:space="preserve">  `extension` VARCHAR(10) NOT NULL,</w:delText>
        </w:r>
      </w:del>
    </w:p>
    <w:p w14:paraId="68D7BC1F" w14:textId="77777777" w:rsidR="00C43A97" w:rsidDel="002F1119" w:rsidRDefault="00242ACB">
      <w:pPr>
        <w:rPr>
          <w:del w:id="134" w:author="Microsoft Office User" w:date="2016-12-10T18:24:00Z"/>
        </w:rPr>
      </w:pPr>
      <w:del w:id="135" w:author="Microsoft Office User" w:date="2016-12-10T18:24:00Z">
        <w:r w:rsidDel="002F1119">
          <w:rPr>
            <w:rFonts w:ascii="Courier New" w:eastAsia="Courier New" w:hAnsi="Courier New" w:cs="Courier New"/>
            <w:sz w:val="24"/>
            <w:szCs w:val="24"/>
          </w:rPr>
          <w:delText xml:space="preserve">  PRIMARY KEY (`mediaID`));</w:delText>
        </w:r>
      </w:del>
    </w:p>
    <w:p w14:paraId="3758E879" w14:textId="77777777" w:rsidR="00C43A97" w:rsidDel="002F1119" w:rsidRDefault="00C43A97">
      <w:pPr>
        <w:rPr>
          <w:del w:id="136" w:author="Microsoft Office User" w:date="2016-12-10T18:24:00Z"/>
        </w:rPr>
      </w:pPr>
    </w:p>
    <w:p w14:paraId="68DB436B" w14:textId="77777777" w:rsidR="00C43A97" w:rsidDel="002F1119" w:rsidRDefault="00242ACB">
      <w:pPr>
        <w:rPr>
          <w:del w:id="137" w:author="Microsoft Office User" w:date="2016-12-10T18:24:00Z"/>
        </w:rPr>
      </w:pPr>
      <w:del w:id="138" w:author="Microsoft Office User" w:date="2016-12-10T18:24:00Z">
        <w:r w:rsidDel="002F1119">
          <w:rPr>
            <w:rFonts w:ascii="Courier New" w:eastAsia="Courier New" w:hAnsi="Courier New" w:cs="Courier New"/>
            <w:sz w:val="24"/>
            <w:szCs w:val="24"/>
          </w:rPr>
          <w:delText>CREATE TABLE `NightOwl`.`UploadedBy` (</w:delText>
        </w:r>
      </w:del>
    </w:p>
    <w:p w14:paraId="3EB65B6E" w14:textId="77777777" w:rsidR="00C43A97" w:rsidDel="002F1119" w:rsidRDefault="00242ACB">
      <w:pPr>
        <w:rPr>
          <w:del w:id="139" w:author="Microsoft Office User" w:date="2016-12-10T18:24:00Z"/>
        </w:rPr>
      </w:pPr>
      <w:del w:id="140" w:author="Microsoft Office User" w:date="2016-12-10T18:24:00Z">
        <w:r w:rsidDel="002F1119">
          <w:rPr>
            <w:rFonts w:ascii="Courier New" w:eastAsia="Courier New" w:hAnsi="Courier New" w:cs="Courier New"/>
            <w:sz w:val="24"/>
            <w:szCs w:val="24"/>
          </w:rPr>
          <w:delText xml:space="preserve">  `uploadedID` INT NOT NULL,</w:delText>
        </w:r>
      </w:del>
    </w:p>
    <w:p w14:paraId="74DE5297" w14:textId="77777777" w:rsidR="00C43A97" w:rsidDel="002F1119" w:rsidRDefault="00242ACB">
      <w:pPr>
        <w:rPr>
          <w:del w:id="141" w:author="Microsoft Office User" w:date="2016-12-10T18:24:00Z"/>
        </w:rPr>
      </w:pPr>
      <w:del w:id="142" w:author="Microsoft Office User" w:date="2016-12-10T18:24:00Z">
        <w:r w:rsidDel="002F1119">
          <w:rPr>
            <w:rFonts w:ascii="Courier New" w:eastAsia="Courier New" w:hAnsi="Courier New" w:cs="Courier New"/>
            <w:sz w:val="24"/>
            <w:szCs w:val="24"/>
          </w:rPr>
          <w:delText xml:space="preserve">  `uploadedByUsername` VARCHAR(20) NOT NULL,</w:delText>
        </w:r>
      </w:del>
    </w:p>
    <w:p w14:paraId="10135D93" w14:textId="77777777" w:rsidR="00C43A97" w:rsidDel="002F1119" w:rsidRDefault="00242ACB">
      <w:pPr>
        <w:rPr>
          <w:del w:id="143" w:author="Microsoft Office User" w:date="2016-12-10T18:24:00Z"/>
        </w:rPr>
      </w:pPr>
      <w:del w:id="144" w:author="Microsoft Office User" w:date="2016-12-10T18:24:00Z">
        <w:r w:rsidDel="002F1119">
          <w:rPr>
            <w:rFonts w:ascii="Courier New" w:eastAsia="Courier New" w:hAnsi="Courier New" w:cs="Courier New"/>
            <w:sz w:val="24"/>
            <w:szCs w:val="24"/>
          </w:rPr>
          <w:delText xml:space="preserve">  `uploadedByMediaID` INT NOT NULL,</w:delText>
        </w:r>
      </w:del>
    </w:p>
    <w:p w14:paraId="51F98779" w14:textId="77777777" w:rsidR="00C43A97" w:rsidDel="002F1119" w:rsidRDefault="00242ACB">
      <w:pPr>
        <w:rPr>
          <w:del w:id="145" w:author="Microsoft Office User" w:date="2016-12-10T18:24:00Z"/>
        </w:rPr>
      </w:pPr>
      <w:del w:id="146" w:author="Microsoft Office User" w:date="2016-12-10T18:24:00Z">
        <w:r w:rsidDel="002F1119">
          <w:rPr>
            <w:rFonts w:ascii="Courier New" w:eastAsia="Courier New" w:hAnsi="Courier New" w:cs="Courier New"/>
            <w:sz w:val="24"/>
            <w:szCs w:val="24"/>
          </w:rPr>
          <w:delText xml:space="preserve">  PRIMARY KEY (`uploadedID`),</w:delText>
        </w:r>
      </w:del>
    </w:p>
    <w:p w14:paraId="6CCF1A33" w14:textId="77777777" w:rsidR="00C43A97" w:rsidDel="002F1119" w:rsidRDefault="00242ACB">
      <w:pPr>
        <w:rPr>
          <w:del w:id="147" w:author="Microsoft Office User" w:date="2016-12-10T18:24:00Z"/>
        </w:rPr>
      </w:pPr>
      <w:del w:id="148" w:author="Microsoft Office User" w:date="2016-12-10T18:24:00Z">
        <w:r w:rsidDel="002F1119">
          <w:rPr>
            <w:rFonts w:ascii="Courier New" w:eastAsia="Courier New" w:hAnsi="Courier New" w:cs="Courier New"/>
            <w:sz w:val="24"/>
            <w:szCs w:val="24"/>
          </w:rPr>
          <w:delText xml:space="preserve">  INDEX `uploadedByUsernames_idx` (`uploadedByUsername` ASC),</w:delText>
        </w:r>
      </w:del>
    </w:p>
    <w:p w14:paraId="602D1049" w14:textId="77777777" w:rsidR="00C43A97" w:rsidDel="002F1119" w:rsidRDefault="00242ACB">
      <w:pPr>
        <w:rPr>
          <w:del w:id="149" w:author="Microsoft Office User" w:date="2016-12-10T18:24:00Z"/>
        </w:rPr>
      </w:pPr>
      <w:del w:id="150" w:author="Microsoft Office User" w:date="2016-12-10T18:24:00Z">
        <w:r w:rsidDel="002F1119">
          <w:rPr>
            <w:rFonts w:ascii="Courier New" w:eastAsia="Courier New" w:hAnsi="Courier New" w:cs="Courier New"/>
            <w:sz w:val="24"/>
            <w:szCs w:val="24"/>
          </w:rPr>
          <w:delText xml:space="preserve">  INDEX `uploadedByMediaID_idx` (`uploadedByMediaID` ASC),</w:delText>
        </w:r>
      </w:del>
    </w:p>
    <w:p w14:paraId="3BD6A0CE" w14:textId="77777777" w:rsidR="00C43A97" w:rsidDel="002F1119" w:rsidRDefault="00242ACB">
      <w:pPr>
        <w:rPr>
          <w:del w:id="151" w:author="Microsoft Office User" w:date="2016-12-10T18:24:00Z"/>
        </w:rPr>
      </w:pPr>
      <w:del w:id="152" w:author="Microsoft Office User" w:date="2016-12-10T18:24:00Z">
        <w:r w:rsidDel="002F1119">
          <w:rPr>
            <w:rFonts w:ascii="Courier New" w:eastAsia="Courier New" w:hAnsi="Courier New" w:cs="Courier New"/>
            <w:sz w:val="24"/>
            <w:szCs w:val="24"/>
          </w:rPr>
          <w:delText xml:space="preserve">  CONSTRAINT `uploadedByMediaID`</w:delText>
        </w:r>
      </w:del>
    </w:p>
    <w:p w14:paraId="33E3C1F9" w14:textId="77777777" w:rsidR="00C43A97" w:rsidDel="002F1119" w:rsidRDefault="00242ACB">
      <w:pPr>
        <w:rPr>
          <w:del w:id="153" w:author="Microsoft Office User" w:date="2016-12-10T18:24:00Z"/>
        </w:rPr>
      </w:pPr>
      <w:del w:id="154" w:author="Microsoft Office User" w:date="2016-12-10T18:24:00Z">
        <w:r w:rsidDel="002F1119">
          <w:rPr>
            <w:rFonts w:ascii="Courier New" w:eastAsia="Courier New" w:hAnsi="Courier New" w:cs="Courier New"/>
            <w:sz w:val="24"/>
            <w:szCs w:val="24"/>
          </w:rPr>
          <w:delText xml:space="preserve">    FOREIGN KEY (`uploadedByMediaID`)</w:delText>
        </w:r>
      </w:del>
    </w:p>
    <w:p w14:paraId="43953DB5" w14:textId="77777777" w:rsidR="00C43A97" w:rsidDel="002F1119" w:rsidRDefault="00242ACB">
      <w:pPr>
        <w:rPr>
          <w:del w:id="155" w:author="Microsoft Office User" w:date="2016-12-10T18:24:00Z"/>
        </w:rPr>
      </w:pPr>
      <w:del w:id="156" w:author="Microsoft Office User" w:date="2016-12-10T18:24:00Z">
        <w:r w:rsidDel="002F1119">
          <w:rPr>
            <w:rFonts w:ascii="Courier New" w:eastAsia="Courier New" w:hAnsi="Courier New" w:cs="Courier New"/>
            <w:sz w:val="24"/>
            <w:szCs w:val="24"/>
          </w:rPr>
          <w:delText xml:space="preserve">    REFERENCES `NightOwl`.`Media` (`mediaID`)</w:delText>
        </w:r>
      </w:del>
    </w:p>
    <w:p w14:paraId="4F6D10D6" w14:textId="77777777" w:rsidR="00C43A97" w:rsidDel="002F1119" w:rsidRDefault="00242ACB">
      <w:pPr>
        <w:rPr>
          <w:del w:id="157" w:author="Microsoft Office User" w:date="2016-12-10T18:24:00Z"/>
        </w:rPr>
      </w:pPr>
      <w:del w:id="158" w:author="Microsoft Office User" w:date="2016-12-10T18:24:00Z">
        <w:r w:rsidDel="002F1119">
          <w:rPr>
            <w:rFonts w:ascii="Courier New" w:eastAsia="Courier New" w:hAnsi="Courier New" w:cs="Courier New"/>
            <w:sz w:val="24"/>
            <w:szCs w:val="24"/>
          </w:rPr>
          <w:delText xml:space="preserve">    ON DELETE CASCADE</w:delText>
        </w:r>
      </w:del>
    </w:p>
    <w:p w14:paraId="262BB18B" w14:textId="77777777" w:rsidR="00C43A97" w:rsidDel="002F1119" w:rsidRDefault="00242ACB">
      <w:pPr>
        <w:rPr>
          <w:del w:id="159" w:author="Microsoft Office User" w:date="2016-12-10T18:24:00Z"/>
        </w:rPr>
      </w:pPr>
      <w:del w:id="160" w:author="Microsoft Office User" w:date="2016-12-10T18:24:00Z">
        <w:r w:rsidDel="002F1119">
          <w:rPr>
            <w:rFonts w:ascii="Courier New" w:eastAsia="Courier New" w:hAnsi="Courier New" w:cs="Courier New"/>
            <w:sz w:val="24"/>
            <w:szCs w:val="24"/>
          </w:rPr>
          <w:delText xml:space="preserve">    ON UPDATE CASCADE,</w:delText>
        </w:r>
      </w:del>
    </w:p>
    <w:p w14:paraId="7546E621" w14:textId="77777777" w:rsidR="00C43A97" w:rsidDel="002F1119" w:rsidRDefault="00242ACB">
      <w:pPr>
        <w:rPr>
          <w:del w:id="161" w:author="Microsoft Office User" w:date="2016-12-10T18:24:00Z"/>
        </w:rPr>
      </w:pPr>
      <w:del w:id="162" w:author="Microsoft Office User" w:date="2016-12-10T18:24:00Z">
        <w:r w:rsidDel="002F1119">
          <w:rPr>
            <w:rFonts w:ascii="Courier New" w:eastAsia="Courier New" w:hAnsi="Courier New" w:cs="Courier New"/>
            <w:sz w:val="24"/>
            <w:szCs w:val="24"/>
          </w:rPr>
          <w:delText xml:space="preserve">  CONSTRAINT `uploadedByUsernames`</w:delText>
        </w:r>
      </w:del>
    </w:p>
    <w:p w14:paraId="3BF76884" w14:textId="77777777" w:rsidR="00C43A97" w:rsidDel="002F1119" w:rsidRDefault="00242ACB">
      <w:pPr>
        <w:rPr>
          <w:del w:id="163" w:author="Microsoft Office User" w:date="2016-12-10T18:24:00Z"/>
        </w:rPr>
      </w:pPr>
      <w:del w:id="164" w:author="Microsoft Office User" w:date="2016-12-10T18:24:00Z">
        <w:r w:rsidDel="002F1119">
          <w:rPr>
            <w:rFonts w:ascii="Courier New" w:eastAsia="Courier New" w:hAnsi="Courier New" w:cs="Courier New"/>
            <w:sz w:val="24"/>
            <w:szCs w:val="24"/>
          </w:rPr>
          <w:delText xml:space="preserve">    FOREIGN KEY (`uploadedByUsername`)</w:delText>
        </w:r>
      </w:del>
    </w:p>
    <w:p w14:paraId="1D71526B" w14:textId="77777777" w:rsidR="00C43A97" w:rsidDel="002F1119" w:rsidRDefault="00242ACB">
      <w:pPr>
        <w:rPr>
          <w:del w:id="165" w:author="Microsoft Office User" w:date="2016-12-10T18:24:00Z"/>
        </w:rPr>
      </w:pPr>
      <w:del w:id="166" w:author="Microsoft Office User" w:date="2016-12-10T18:24:00Z">
        <w:r w:rsidDel="002F1119">
          <w:rPr>
            <w:rFonts w:ascii="Courier New" w:eastAsia="Courier New" w:hAnsi="Courier New" w:cs="Courier New"/>
            <w:sz w:val="24"/>
            <w:szCs w:val="24"/>
          </w:rPr>
          <w:delText xml:space="preserve">    REFERENCES `NightOwl`.`Users` (`username`)</w:delText>
        </w:r>
      </w:del>
    </w:p>
    <w:p w14:paraId="1F738AC5" w14:textId="77777777" w:rsidR="00C43A97" w:rsidDel="002F1119" w:rsidRDefault="00242ACB">
      <w:pPr>
        <w:rPr>
          <w:del w:id="167" w:author="Microsoft Office User" w:date="2016-12-10T18:24:00Z"/>
        </w:rPr>
      </w:pPr>
      <w:del w:id="168" w:author="Microsoft Office User" w:date="2016-12-10T18:24:00Z">
        <w:r w:rsidDel="002F1119">
          <w:rPr>
            <w:rFonts w:ascii="Courier New" w:eastAsia="Courier New" w:hAnsi="Courier New" w:cs="Courier New"/>
            <w:sz w:val="24"/>
            <w:szCs w:val="24"/>
          </w:rPr>
          <w:delText xml:space="preserve">    ON DELETE CASCADE</w:delText>
        </w:r>
      </w:del>
    </w:p>
    <w:p w14:paraId="2E9F6E60" w14:textId="77777777" w:rsidR="00C43A97" w:rsidDel="002F1119" w:rsidRDefault="00242ACB">
      <w:pPr>
        <w:rPr>
          <w:del w:id="169" w:author="Microsoft Office User" w:date="2016-12-10T18:24:00Z"/>
        </w:rPr>
      </w:pPr>
      <w:del w:id="170" w:author="Microsoft Office User" w:date="2016-12-10T18:24:00Z">
        <w:r w:rsidDel="002F1119">
          <w:rPr>
            <w:rFonts w:ascii="Courier New" w:eastAsia="Courier New" w:hAnsi="Courier New" w:cs="Courier New"/>
            <w:sz w:val="24"/>
            <w:szCs w:val="24"/>
          </w:rPr>
          <w:delText xml:space="preserve">    ON UPDATE CASCADE);</w:delText>
        </w:r>
      </w:del>
    </w:p>
    <w:p w14:paraId="355A254E" w14:textId="77777777" w:rsidR="00C43A97" w:rsidDel="002F1119" w:rsidRDefault="00C43A97">
      <w:pPr>
        <w:rPr>
          <w:del w:id="171" w:author="Microsoft Office User" w:date="2016-12-10T18:24:00Z"/>
        </w:rPr>
      </w:pPr>
    </w:p>
    <w:p w14:paraId="5E55DF4D" w14:textId="77777777" w:rsidR="00C43A97" w:rsidDel="002F1119" w:rsidRDefault="00242ACB">
      <w:pPr>
        <w:rPr>
          <w:del w:id="172" w:author="Microsoft Office User" w:date="2016-12-10T18:24:00Z"/>
        </w:rPr>
      </w:pPr>
      <w:del w:id="173" w:author="Microsoft Office User" w:date="2016-12-10T18:24:00Z">
        <w:r w:rsidDel="002F1119">
          <w:rPr>
            <w:rFonts w:ascii="Courier New" w:eastAsia="Courier New" w:hAnsi="Courier New" w:cs="Courier New"/>
            <w:sz w:val="24"/>
            <w:szCs w:val="24"/>
          </w:rPr>
          <w:delText>CREATE TABLE `NightOwl`.`Rated` (</w:delText>
        </w:r>
      </w:del>
    </w:p>
    <w:p w14:paraId="1F646F22" w14:textId="77777777" w:rsidR="00C43A97" w:rsidDel="002F1119" w:rsidRDefault="00242ACB">
      <w:pPr>
        <w:rPr>
          <w:del w:id="174" w:author="Microsoft Office User" w:date="2016-12-10T18:24:00Z"/>
        </w:rPr>
      </w:pPr>
      <w:del w:id="175" w:author="Microsoft Office User" w:date="2016-12-10T18:24:00Z">
        <w:r w:rsidDel="002F1119">
          <w:rPr>
            <w:rFonts w:ascii="Courier New" w:eastAsia="Courier New" w:hAnsi="Courier New" w:cs="Courier New"/>
            <w:sz w:val="24"/>
            <w:szCs w:val="24"/>
          </w:rPr>
          <w:delText xml:space="preserve">  `ratedID` INT NOT NULL,</w:delText>
        </w:r>
      </w:del>
    </w:p>
    <w:p w14:paraId="6B081CE0" w14:textId="77777777" w:rsidR="00C43A97" w:rsidDel="002F1119" w:rsidRDefault="00242ACB">
      <w:pPr>
        <w:rPr>
          <w:del w:id="176" w:author="Microsoft Office User" w:date="2016-12-10T18:24:00Z"/>
        </w:rPr>
      </w:pPr>
      <w:del w:id="177" w:author="Microsoft Office User" w:date="2016-12-10T18:24:00Z">
        <w:r w:rsidDel="002F1119">
          <w:rPr>
            <w:rFonts w:ascii="Courier New" w:eastAsia="Courier New" w:hAnsi="Courier New" w:cs="Courier New"/>
            <w:sz w:val="24"/>
            <w:szCs w:val="24"/>
          </w:rPr>
          <w:delText xml:space="preserve">  `ratedUsername` VARCHAR(20) NOT NULL,</w:delText>
        </w:r>
      </w:del>
    </w:p>
    <w:p w14:paraId="3148C00D" w14:textId="77777777" w:rsidR="00C43A97" w:rsidDel="002F1119" w:rsidRDefault="00242ACB">
      <w:pPr>
        <w:rPr>
          <w:del w:id="178" w:author="Microsoft Office User" w:date="2016-12-10T18:24:00Z"/>
        </w:rPr>
      </w:pPr>
      <w:del w:id="179" w:author="Microsoft Office User" w:date="2016-12-10T18:24:00Z">
        <w:r w:rsidDel="002F1119">
          <w:rPr>
            <w:rFonts w:ascii="Courier New" w:eastAsia="Courier New" w:hAnsi="Courier New" w:cs="Courier New"/>
            <w:sz w:val="24"/>
            <w:szCs w:val="24"/>
          </w:rPr>
          <w:delText xml:space="preserve">  `ratedMediaID` INT NOT NULL,</w:delText>
        </w:r>
      </w:del>
    </w:p>
    <w:p w14:paraId="4EFC842B" w14:textId="77777777" w:rsidR="00C43A97" w:rsidDel="002F1119" w:rsidRDefault="00242ACB">
      <w:pPr>
        <w:rPr>
          <w:del w:id="180" w:author="Microsoft Office User" w:date="2016-12-10T18:24:00Z"/>
        </w:rPr>
      </w:pPr>
      <w:del w:id="181" w:author="Microsoft Office User" w:date="2016-12-10T18:24:00Z">
        <w:r w:rsidDel="002F1119">
          <w:rPr>
            <w:rFonts w:ascii="Courier New" w:eastAsia="Courier New" w:hAnsi="Courier New" w:cs="Courier New"/>
            <w:sz w:val="24"/>
            <w:szCs w:val="24"/>
          </w:rPr>
          <w:delText xml:space="preserve">  `rating` INT NOT NULL,</w:delText>
        </w:r>
      </w:del>
    </w:p>
    <w:p w14:paraId="48675078" w14:textId="77777777" w:rsidR="00C43A97" w:rsidDel="002F1119" w:rsidRDefault="00242ACB">
      <w:pPr>
        <w:rPr>
          <w:del w:id="182" w:author="Microsoft Office User" w:date="2016-12-10T18:24:00Z"/>
        </w:rPr>
      </w:pPr>
      <w:del w:id="183" w:author="Microsoft Office User" w:date="2016-12-10T18:24:00Z">
        <w:r w:rsidDel="002F1119">
          <w:rPr>
            <w:rFonts w:ascii="Courier New" w:eastAsia="Courier New" w:hAnsi="Courier New" w:cs="Courier New"/>
            <w:sz w:val="24"/>
            <w:szCs w:val="24"/>
          </w:rPr>
          <w:delText xml:space="preserve">  PRIMARY KEY (`ratedID`),</w:delText>
        </w:r>
      </w:del>
    </w:p>
    <w:p w14:paraId="3E86E62F" w14:textId="77777777" w:rsidR="00C43A97" w:rsidDel="002F1119" w:rsidRDefault="00242ACB">
      <w:pPr>
        <w:rPr>
          <w:del w:id="184" w:author="Microsoft Office User" w:date="2016-12-10T18:24:00Z"/>
        </w:rPr>
      </w:pPr>
      <w:del w:id="185" w:author="Microsoft Office User" w:date="2016-12-10T18:24:00Z">
        <w:r w:rsidDel="002F1119">
          <w:rPr>
            <w:rFonts w:ascii="Courier New" w:eastAsia="Courier New" w:hAnsi="Courier New" w:cs="Courier New"/>
            <w:sz w:val="24"/>
            <w:szCs w:val="24"/>
          </w:rPr>
          <w:delText xml:space="preserve">  INDEX `ratedMediaID_idx` (`ratedMediaID` ASC),</w:delText>
        </w:r>
      </w:del>
    </w:p>
    <w:p w14:paraId="583963B4" w14:textId="77777777" w:rsidR="00C43A97" w:rsidDel="002F1119" w:rsidRDefault="00242ACB">
      <w:pPr>
        <w:rPr>
          <w:del w:id="186" w:author="Microsoft Office User" w:date="2016-12-10T18:24:00Z"/>
        </w:rPr>
      </w:pPr>
      <w:del w:id="187" w:author="Microsoft Office User" w:date="2016-12-10T18:24:00Z">
        <w:r w:rsidDel="002F1119">
          <w:rPr>
            <w:rFonts w:ascii="Courier New" w:eastAsia="Courier New" w:hAnsi="Courier New" w:cs="Courier New"/>
            <w:sz w:val="24"/>
            <w:szCs w:val="24"/>
          </w:rPr>
          <w:delText xml:space="preserve">  INDEX `ratedUsername_idx` (`ratedUsername` ASC),</w:delText>
        </w:r>
      </w:del>
    </w:p>
    <w:p w14:paraId="2CB2C6EF" w14:textId="77777777" w:rsidR="00C43A97" w:rsidDel="002F1119" w:rsidRDefault="00242ACB">
      <w:pPr>
        <w:rPr>
          <w:del w:id="188" w:author="Microsoft Office User" w:date="2016-12-10T18:24:00Z"/>
        </w:rPr>
      </w:pPr>
      <w:del w:id="189" w:author="Microsoft Office User" w:date="2016-12-10T18:24:00Z">
        <w:r w:rsidDel="002F1119">
          <w:rPr>
            <w:rFonts w:ascii="Courier New" w:eastAsia="Courier New" w:hAnsi="Courier New" w:cs="Courier New"/>
            <w:sz w:val="24"/>
            <w:szCs w:val="24"/>
          </w:rPr>
          <w:delText xml:space="preserve">  CONSTRAINT `ratedUsername`</w:delText>
        </w:r>
      </w:del>
    </w:p>
    <w:p w14:paraId="618690CB" w14:textId="77777777" w:rsidR="00C43A97" w:rsidDel="002F1119" w:rsidRDefault="00242ACB">
      <w:pPr>
        <w:rPr>
          <w:del w:id="190" w:author="Microsoft Office User" w:date="2016-12-10T18:24:00Z"/>
        </w:rPr>
      </w:pPr>
      <w:del w:id="191" w:author="Microsoft Office User" w:date="2016-12-10T18:24:00Z">
        <w:r w:rsidDel="002F1119">
          <w:rPr>
            <w:rFonts w:ascii="Courier New" w:eastAsia="Courier New" w:hAnsi="Courier New" w:cs="Courier New"/>
            <w:sz w:val="24"/>
            <w:szCs w:val="24"/>
          </w:rPr>
          <w:delText xml:space="preserve">    FOREIGN KEY (`ratedUsername`)</w:delText>
        </w:r>
      </w:del>
    </w:p>
    <w:p w14:paraId="026DB103" w14:textId="77777777" w:rsidR="00C43A97" w:rsidDel="002F1119" w:rsidRDefault="00242ACB">
      <w:pPr>
        <w:rPr>
          <w:del w:id="192" w:author="Microsoft Office User" w:date="2016-12-10T18:24:00Z"/>
        </w:rPr>
      </w:pPr>
      <w:del w:id="193" w:author="Microsoft Office User" w:date="2016-12-10T18:24:00Z">
        <w:r w:rsidDel="002F1119">
          <w:rPr>
            <w:rFonts w:ascii="Courier New" w:eastAsia="Courier New" w:hAnsi="Courier New" w:cs="Courier New"/>
            <w:sz w:val="24"/>
            <w:szCs w:val="24"/>
          </w:rPr>
          <w:delText xml:space="preserve">    REFERENCES `NightOwl`.`Users` (`username`)</w:delText>
        </w:r>
      </w:del>
    </w:p>
    <w:p w14:paraId="452C7DD5" w14:textId="77777777" w:rsidR="00C43A97" w:rsidDel="002F1119" w:rsidRDefault="00242ACB">
      <w:pPr>
        <w:rPr>
          <w:del w:id="194" w:author="Microsoft Office User" w:date="2016-12-10T18:24:00Z"/>
        </w:rPr>
      </w:pPr>
      <w:del w:id="195" w:author="Microsoft Office User" w:date="2016-12-10T18:24:00Z">
        <w:r w:rsidDel="002F1119">
          <w:rPr>
            <w:rFonts w:ascii="Courier New" w:eastAsia="Courier New" w:hAnsi="Courier New" w:cs="Courier New"/>
            <w:sz w:val="24"/>
            <w:szCs w:val="24"/>
          </w:rPr>
          <w:delText xml:space="preserve">    ON DELETE CASCADE</w:delText>
        </w:r>
      </w:del>
    </w:p>
    <w:p w14:paraId="56E421A2" w14:textId="77777777" w:rsidR="00C43A97" w:rsidDel="002F1119" w:rsidRDefault="00242ACB">
      <w:pPr>
        <w:rPr>
          <w:del w:id="196" w:author="Microsoft Office User" w:date="2016-12-10T18:24:00Z"/>
        </w:rPr>
      </w:pPr>
      <w:del w:id="197" w:author="Microsoft Office User" w:date="2016-12-10T18:24:00Z">
        <w:r w:rsidDel="002F1119">
          <w:rPr>
            <w:rFonts w:ascii="Courier New" w:eastAsia="Courier New" w:hAnsi="Courier New" w:cs="Courier New"/>
            <w:sz w:val="24"/>
            <w:szCs w:val="24"/>
          </w:rPr>
          <w:delText xml:space="preserve">    ON UPDATE CASCADE,</w:delText>
        </w:r>
      </w:del>
    </w:p>
    <w:p w14:paraId="08EB18C0" w14:textId="77777777" w:rsidR="00C43A97" w:rsidDel="002F1119" w:rsidRDefault="00242ACB">
      <w:pPr>
        <w:rPr>
          <w:del w:id="198" w:author="Microsoft Office User" w:date="2016-12-10T18:24:00Z"/>
        </w:rPr>
      </w:pPr>
      <w:del w:id="199" w:author="Microsoft Office User" w:date="2016-12-10T18:24:00Z">
        <w:r w:rsidDel="002F1119">
          <w:rPr>
            <w:rFonts w:ascii="Courier New" w:eastAsia="Courier New" w:hAnsi="Courier New" w:cs="Courier New"/>
            <w:sz w:val="24"/>
            <w:szCs w:val="24"/>
          </w:rPr>
          <w:delText xml:space="preserve">  CONSTRAINT `ratedMediaID`</w:delText>
        </w:r>
      </w:del>
    </w:p>
    <w:p w14:paraId="3E212982" w14:textId="77777777" w:rsidR="00C43A97" w:rsidDel="002F1119" w:rsidRDefault="00242ACB">
      <w:pPr>
        <w:rPr>
          <w:del w:id="200" w:author="Microsoft Office User" w:date="2016-12-10T18:24:00Z"/>
        </w:rPr>
      </w:pPr>
      <w:del w:id="201" w:author="Microsoft Office User" w:date="2016-12-10T18:24:00Z">
        <w:r w:rsidDel="002F1119">
          <w:rPr>
            <w:rFonts w:ascii="Courier New" w:eastAsia="Courier New" w:hAnsi="Courier New" w:cs="Courier New"/>
            <w:sz w:val="24"/>
            <w:szCs w:val="24"/>
          </w:rPr>
          <w:delText xml:space="preserve">    FOREIGN KEY (`ratedMediaID`)</w:delText>
        </w:r>
      </w:del>
    </w:p>
    <w:p w14:paraId="19423D11" w14:textId="77777777" w:rsidR="00C43A97" w:rsidDel="002F1119" w:rsidRDefault="00242ACB">
      <w:pPr>
        <w:rPr>
          <w:del w:id="202" w:author="Microsoft Office User" w:date="2016-12-10T18:24:00Z"/>
        </w:rPr>
      </w:pPr>
      <w:del w:id="203" w:author="Microsoft Office User" w:date="2016-12-10T18:24:00Z">
        <w:r w:rsidDel="002F1119">
          <w:rPr>
            <w:rFonts w:ascii="Courier New" w:eastAsia="Courier New" w:hAnsi="Courier New" w:cs="Courier New"/>
            <w:sz w:val="24"/>
            <w:szCs w:val="24"/>
          </w:rPr>
          <w:delText xml:space="preserve">    REFERENCES `NightOwl`.`Media` (`mediaID`)</w:delText>
        </w:r>
      </w:del>
    </w:p>
    <w:p w14:paraId="1D2D6AAD" w14:textId="77777777" w:rsidR="00C43A97" w:rsidDel="002F1119" w:rsidRDefault="00242ACB">
      <w:pPr>
        <w:rPr>
          <w:del w:id="204" w:author="Microsoft Office User" w:date="2016-12-10T18:24:00Z"/>
        </w:rPr>
      </w:pPr>
      <w:del w:id="205" w:author="Microsoft Office User" w:date="2016-12-10T18:24:00Z">
        <w:r w:rsidDel="002F1119">
          <w:rPr>
            <w:rFonts w:ascii="Courier New" w:eastAsia="Courier New" w:hAnsi="Courier New" w:cs="Courier New"/>
            <w:sz w:val="24"/>
            <w:szCs w:val="24"/>
          </w:rPr>
          <w:delText xml:space="preserve">    ON DELETE CASCADE</w:delText>
        </w:r>
      </w:del>
    </w:p>
    <w:p w14:paraId="72623CD8" w14:textId="77777777" w:rsidR="00C43A97" w:rsidDel="002F1119" w:rsidRDefault="00242ACB">
      <w:pPr>
        <w:rPr>
          <w:del w:id="206" w:author="Microsoft Office User" w:date="2016-12-10T18:24:00Z"/>
        </w:rPr>
      </w:pPr>
      <w:del w:id="207" w:author="Microsoft Office User" w:date="2016-12-10T18:24:00Z">
        <w:r w:rsidDel="002F1119">
          <w:rPr>
            <w:rFonts w:ascii="Courier New" w:eastAsia="Courier New" w:hAnsi="Courier New" w:cs="Courier New"/>
            <w:sz w:val="24"/>
            <w:szCs w:val="24"/>
          </w:rPr>
          <w:delText xml:space="preserve">    ON UPDATE CASCADE)</w:delText>
        </w:r>
      </w:del>
    </w:p>
    <w:p w14:paraId="3DC52E0B" w14:textId="77777777" w:rsidR="00C43A97" w:rsidDel="002F1119" w:rsidRDefault="00C43A97">
      <w:pPr>
        <w:rPr>
          <w:del w:id="208" w:author="Microsoft Office User" w:date="2016-12-10T18:24:00Z"/>
        </w:rPr>
      </w:pPr>
    </w:p>
    <w:p w14:paraId="50843456" w14:textId="77777777" w:rsidR="00C43A97" w:rsidDel="002F1119" w:rsidRDefault="00C43A97">
      <w:pPr>
        <w:rPr>
          <w:del w:id="209" w:author="Microsoft Office User" w:date="2016-12-10T18:24:00Z"/>
        </w:rPr>
      </w:pPr>
    </w:p>
    <w:p w14:paraId="7AD8A6FF" w14:textId="77777777" w:rsidR="00C43A97" w:rsidDel="002F1119" w:rsidRDefault="00C43A97">
      <w:pPr>
        <w:rPr>
          <w:del w:id="210" w:author="Microsoft Office User" w:date="2016-12-10T18:24:00Z"/>
        </w:rPr>
      </w:pPr>
    </w:p>
    <w:p w14:paraId="648B8A15" w14:textId="77777777" w:rsidR="00C43A97" w:rsidDel="002F1119" w:rsidRDefault="00242ACB">
      <w:pPr>
        <w:rPr>
          <w:del w:id="211" w:author="Microsoft Office User" w:date="2016-12-10T18:24:00Z"/>
        </w:rPr>
      </w:pPr>
      <w:del w:id="212" w:author="Microsoft Office User" w:date="2016-12-10T18:24:00Z">
        <w:r w:rsidDel="002F1119">
          <w:rPr>
            <w:rFonts w:ascii="Courier New" w:eastAsia="Courier New" w:hAnsi="Courier New" w:cs="Courier New"/>
            <w:sz w:val="24"/>
            <w:szCs w:val="24"/>
          </w:rPr>
          <w:delText>CREATE TABLE `NightOwl`.`Picture` (</w:delText>
        </w:r>
      </w:del>
    </w:p>
    <w:p w14:paraId="583D34CC" w14:textId="77777777" w:rsidR="00C43A97" w:rsidDel="002F1119" w:rsidRDefault="00242ACB">
      <w:pPr>
        <w:rPr>
          <w:del w:id="213" w:author="Microsoft Office User" w:date="2016-12-10T18:24:00Z"/>
        </w:rPr>
      </w:pPr>
      <w:del w:id="214" w:author="Microsoft Office User" w:date="2016-12-10T18:24:00Z">
        <w:r w:rsidDel="002F1119">
          <w:rPr>
            <w:rFonts w:ascii="Courier New" w:eastAsia="Courier New" w:hAnsi="Courier New" w:cs="Courier New"/>
            <w:sz w:val="24"/>
            <w:szCs w:val="24"/>
          </w:rPr>
          <w:delText xml:space="preserve">  `pictureMediaID` INT NOT NULL,</w:delText>
        </w:r>
      </w:del>
    </w:p>
    <w:p w14:paraId="3F1F68E6" w14:textId="77777777" w:rsidR="00C43A97" w:rsidDel="002F1119" w:rsidRDefault="00242ACB">
      <w:pPr>
        <w:rPr>
          <w:del w:id="215" w:author="Microsoft Office User" w:date="2016-12-10T18:24:00Z"/>
        </w:rPr>
      </w:pPr>
      <w:del w:id="216" w:author="Microsoft Office User" w:date="2016-12-10T18:24:00Z">
        <w:r w:rsidDel="002F1119">
          <w:rPr>
            <w:rFonts w:ascii="Courier New" w:eastAsia="Courier New" w:hAnsi="Courier New" w:cs="Courier New"/>
            <w:sz w:val="24"/>
            <w:szCs w:val="24"/>
          </w:rPr>
          <w:delText xml:space="preserve">  `description` VARCHAR(255) NOT NULL,</w:delText>
        </w:r>
      </w:del>
    </w:p>
    <w:p w14:paraId="330823E3" w14:textId="77777777" w:rsidR="00C43A97" w:rsidDel="002F1119" w:rsidRDefault="00242ACB">
      <w:pPr>
        <w:rPr>
          <w:del w:id="217" w:author="Microsoft Office User" w:date="2016-12-10T18:24:00Z"/>
        </w:rPr>
      </w:pPr>
      <w:del w:id="218" w:author="Microsoft Office User" w:date="2016-12-10T18:24:00Z">
        <w:r w:rsidDel="002F1119">
          <w:rPr>
            <w:rFonts w:ascii="Courier New" w:eastAsia="Courier New" w:hAnsi="Courier New" w:cs="Courier New"/>
            <w:sz w:val="24"/>
            <w:szCs w:val="24"/>
          </w:rPr>
          <w:delText xml:space="preserve">  PRIMARY KEY (`pictureMediaID`),</w:delText>
        </w:r>
      </w:del>
    </w:p>
    <w:p w14:paraId="5A557742" w14:textId="77777777" w:rsidR="00C43A97" w:rsidDel="002F1119" w:rsidRDefault="00242ACB">
      <w:pPr>
        <w:rPr>
          <w:del w:id="219" w:author="Microsoft Office User" w:date="2016-12-10T18:24:00Z"/>
        </w:rPr>
      </w:pPr>
      <w:del w:id="220" w:author="Microsoft Office User" w:date="2016-12-10T18:24:00Z">
        <w:r w:rsidDel="002F1119">
          <w:rPr>
            <w:rFonts w:ascii="Courier New" w:eastAsia="Courier New" w:hAnsi="Courier New" w:cs="Courier New"/>
            <w:sz w:val="24"/>
            <w:szCs w:val="24"/>
          </w:rPr>
          <w:delText xml:space="preserve">  CONSTRAINT `pictureMediaID`</w:delText>
        </w:r>
      </w:del>
    </w:p>
    <w:p w14:paraId="1BCCF6DF" w14:textId="77777777" w:rsidR="00C43A97" w:rsidDel="002F1119" w:rsidRDefault="00242ACB">
      <w:pPr>
        <w:rPr>
          <w:del w:id="221" w:author="Microsoft Office User" w:date="2016-12-10T18:24:00Z"/>
        </w:rPr>
      </w:pPr>
      <w:del w:id="222" w:author="Microsoft Office User" w:date="2016-12-10T18:24:00Z">
        <w:r w:rsidDel="002F1119">
          <w:rPr>
            <w:rFonts w:ascii="Courier New" w:eastAsia="Courier New" w:hAnsi="Courier New" w:cs="Courier New"/>
            <w:sz w:val="24"/>
            <w:szCs w:val="24"/>
          </w:rPr>
          <w:delText xml:space="preserve">    FOREIGN KEY (`pictureMediaID`)</w:delText>
        </w:r>
      </w:del>
    </w:p>
    <w:p w14:paraId="21277EF6" w14:textId="77777777" w:rsidR="00C43A97" w:rsidDel="002F1119" w:rsidRDefault="00242ACB">
      <w:pPr>
        <w:rPr>
          <w:del w:id="223" w:author="Microsoft Office User" w:date="2016-12-10T18:24:00Z"/>
        </w:rPr>
      </w:pPr>
      <w:del w:id="224" w:author="Microsoft Office User" w:date="2016-12-10T18:24:00Z">
        <w:r w:rsidDel="002F1119">
          <w:rPr>
            <w:rFonts w:ascii="Courier New" w:eastAsia="Courier New" w:hAnsi="Courier New" w:cs="Courier New"/>
            <w:sz w:val="24"/>
            <w:szCs w:val="24"/>
          </w:rPr>
          <w:delText xml:space="preserve">    REFERENCES `NightOwl`.`Media` (`mediaID`)</w:delText>
        </w:r>
      </w:del>
    </w:p>
    <w:p w14:paraId="033E74D1" w14:textId="77777777" w:rsidR="00C43A97" w:rsidDel="002F1119" w:rsidRDefault="00242ACB">
      <w:pPr>
        <w:rPr>
          <w:del w:id="225" w:author="Microsoft Office User" w:date="2016-12-10T18:24:00Z"/>
        </w:rPr>
      </w:pPr>
      <w:del w:id="226" w:author="Microsoft Office User" w:date="2016-12-10T18:24:00Z">
        <w:r w:rsidDel="002F1119">
          <w:rPr>
            <w:rFonts w:ascii="Courier New" w:eastAsia="Courier New" w:hAnsi="Courier New" w:cs="Courier New"/>
            <w:sz w:val="24"/>
            <w:szCs w:val="24"/>
          </w:rPr>
          <w:delText xml:space="preserve">    ON DELETE CASCADE</w:delText>
        </w:r>
      </w:del>
    </w:p>
    <w:p w14:paraId="0E143A6A" w14:textId="77777777" w:rsidR="00C43A97" w:rsidDel="002F1119" w:rsidRDefault="00242ACB">
      <w:pPr>
        <w:rPr>
          <w:del w:id="227" w:author="Microsoft Office User" w:date="2016-12-10T18:24:00Z"/>
        </w:rPr>
      </w:pPr>
      <w:del w:id="228" w:author="Microsoft Office User" w:date="2016-12-10T18:24:00Z">
        <w:r w:rsidDel="002F1119">
          <w:rPr>
            <w:rFonts w:ascii="Courier New" w:eastAsia="Courier New" w:hAnsi="Courier New" w:cs="Courier New"/>
            <w:sz w:val="24"/>
            <w:szCs w:val="24"/>
          </w:rPr>
          <w:delText xml:space="preserve">    ON UPDATE CASCADE);</w:delText>
        </w:r>
      </w:del>
    </w:p>
    <w:p w14:paraId="3911A8BC" w14:textId="77777777" w:rsidR="00C43A97" w:rsidDel="002F1119" w:rsidRDefault="00C43A97">
      <w:pPr>
        <w:rPr>
          <w:del w:id="229" w:author="Microsoft Office User" w:date="2016-12-10T18:24:00Z"/>
        </w:rPr>
      </w:pPr>
    </w:p>
    <w:p w14:paraId="758315ED" w14:textId="77777777" w:rsidR="00C43A97" w:rsidDel="002F1119" w:rsidRDefault="00242ACB">
      <w:pPr>
        <w:rPr>
          <w:del w:id="230" w:author="Microsoft Office User" w:date="2016-12-10T18:24:00Z"/>
        </w:rPr>
      </w:pPr>
      <w:del w:id="231" w:author="Microsoft Office User" w:date="2016-12-10T18:24:00Z">
        <w:r w:rsidDel="002F1119">
          <w:rPr>
            <w:rFonts w:ascii="Courier New" w:eastAsia="Courier New" w:hAnsi="Courier New" w:cs="Courier New"/>
            <w:sz w:val="24"/>
            <w:szCs w:val="24"/>
          </w:rPr>
          <w:delText>CREATE TABLE `NightOwl`.`Music` (</w:delText>
        </w:r>
      </w:del>
    </w:p>
    <w:p w14:paraId="40ED18F0" w14:textId="77777777" w:rsidR="00C43A97" w:rsidDel="002F1119" w:rsidRDefault="00242ACB">
      <w:pPr>
        <w:rPr>
          <w:del w:id="232" w:author="Microsoft Office User" w:date="2016-12-10T18:24:00Z"/>
        </w:rPr>
      </w:pPr>
      <w:del w:id="233" w:author="Microsoft Office User" w:date="2016-12-10T18:24:00Z">
        <w:r w:rsidDel="002F1119">
          <w:rPr>
            <w:rFonts w:ascii="Courier New" w:eastAsia="Courier New" w:hAnsi="Courier New" w:cs="Courier New"/>
            <w:sz w:val="24"/>
            <w:szCs w:val="24"/>
          </w:rPr>
          <w:delText xml:space="preserve">  `musicMediaID` INT NOT NULL,</w:delText>
        </w:r>
      </w:del>
    </w:p>
    <w:p w14:paraId="62E28222" w14:textId="77777777" w:rsidR="00C43A97" w:rsidDel="002F1119" w:rsidRDefault="00242ACB">
      <w:pPr>
        <w:rPr>
          <w:del w:id="234" w:author="Microsoft Office User" w:date="2016-12-10T18:24:00Z"/>
        </w:rPr>
      </w:pPr>
      <w:del w:id="235" w:author="Microsoft Office User" w:date="2016-12-10T18:24:00Z">
        <w:r w:rsidDel="002F1119">
          <w:rPr>
            <w:rFonts w:ascii="Courier New" w:eastAsia="Courier New" w:hAnsi="Courier New" w:cs="Courier New"/>
            <w:sz w:val="24"/>
            <w:szCs w:val="24"/>
          </w:rPr>
          <w:delText xml:space="preserve">  `duration` INT NOT NULL,</w:delText>
        </w:r>
      </w:del>
    </w:p>
    <w:p w14:paraId="26A72F1D" w14:textId="77777777" w:rsidR="00C43A97" w:rsidDel="002F1119" w:rsidRDefault="00242ACB">
      <w:pPr>
        <w:rPr>
          <w:del w:id="236" w:author="Microsoft Office User" w:date="2016-12-10T18:24:00Z"/>
        </w:rPr>
      </w:pPr>
      <w:del w:id="237" w:author="Microsoft Office User" w:date="2016-12-10T18:24:00Z">
        <w:r w:rsidDel="002F1119">
          <w:rPr>
            <w:rFonts w:ascii="Courier New" w:eastAsia="Courier New" w:hAnsi="Courier New" w:cs="Courier New"/>
            <w:sz w:val="24"/>
            <w:szCs w:val="24"/>
          </w:rPr>
          <w:delText xml:space="preserve">  `artist` VARCHAR(255) NOT NULL,</w:delText>
        </w:r>
      </w:del>
    </w:p>
    <w:p w14:paraId="76C7406D" w14:textId="77777777" w:rsidR="00C43A97" w:rsidDel="002F1119" w:rsidRDefault="00242ACB">
      <w:pPr>
        <w:rPr>
          <w:del w:id="238" w:author="Microsoft Office User" w:date="2016-12-10T18:24:00Z"/>
        </w:rPr>
      </w:pPr>
      <w:del w:id="239" w:author="Microsoft Office User" w:date="2016-12-10T18:24:00Z">
        <w:r w:rsidDel="002F1119">
          <w:rPr>
            <w:rFonts w:ascii="Courier New" w:eastAsia="Courier New" w:hAnsi="Courier New" w:cs="Courier New"/>
            <w:sz w:val="24"/>
            <w:szCs w:val="24"/>
          </w:rPr>
          <w:delText xml:space="preserve">  PRIMARY KEY (`musicMediaID`),</w:delText>
        </w:r>
      </w:del>
    </w:p>
    <w:p w14:paraId="54FF8E15" w14:textId="77777777" w:rsidR="00C43A97" w:rsidDel="002F1119" w:rsidRDefault="00242ACB">
      <w:pPr>
        <w:rPr>
          <w:del w:id="240" w:author="Microsoft Office User" w:date="2016-12-10T18:24:00Z"/>
        </w:rPr>
      </w:pPr>
      <w:del w:id="241" w:author="Microsoft Office User" w:date="2016-12-10T18:24:00Z">
        <w:r w:rsidDel="002F1119">
          <w:rPr>
            <w:rFonts w:ascii="Courier New" w:eastAsia="Courier New" w:hAnsi="Courier New" w:cs="Courier New"/>
            <w:sz w:val="24"/>
            <w:szCs w:val="24"/>
          </w:rPr>
          <w:delText xml:space="preserve">  CONSTRAINT `musicMediaID`</w:delText>
        </w:r>
      </w:del>
    </w:p>
    <w:p w14:paraId="6AFA9876" w14:textId="77777777" w:rsidR="00C43A97" w:rsidDel="002F1119" w:rsidRDefault="00242ACB">
      <w:pPr>
        <w:rPr>
          <w:del w:id="242" w:author="Microsoft Office User" w:date="2016-12-10T18:24:00Z"/>
        </w:rPr>
      </w:pPr>
      <w:del w:id="243" w:author="Microsoft Office User" w:date="2016-12-10T18:24:00Z">
        <w:r w:rsidDel="002F1119">
          <w:rPr>
            <w:rFonts w:ascii="Courier New" w:eastAsia="Courier New" w:hAnsi="Courier New" w:cs="Courier New"/>
            <w:sz w:val="24"/>
            <w:szCs w:val="24"/>
          </w:rPr>
          <w:delText xml:space="preserve">    FOREIGN KEY (`musicMediaID`)</w:delText>
        </w:r>
      </w:del>
    </w:p>
    <w:p w14:paraId="2AB7E918" w14:textId="77777777" w:rsidR="00C43A97" w:rsidDel="002F1119" w:rsidRDefault="00242ACB">
      <w:pPr>
        <w:rPr>
          <w:del w:id="244" w:author="Microsoft Office User" w:date="2016-12-10T18:24:00Z"/>
        </w:rPr>
      </w:pPr>
      <w:del w:id="245" w:author="Microsoft Office User" w:date="2016-12-10T18:24:00Z">
        <w:r w:rsidDel="002F1119">
          <w:rPr>
            <w:rFonts w:ascii="Courier New" w:eastAsia="Courier New" w:hAnsi="Courier New" w:cs="Courier New"/>
            <w:sz w:val="24"/>
            <w:szCs w:val="24"/>
          </w:rPr>
          <w:delText xml:space="preserve">    REFERENCES `NightOwl`.`Media` (`mediaID`)</w:delText>
        </w:r>
      </w:del>
    </w:p>
    <w:p w14:paraId="6C760BDE" w14:textId="77777777" w:rsidR="00C43A97" w:rsidDel="002F1119" w:rsidRDefault="00242ACB">
      <w:pPr>
        <w:rPr>
          <w:del w:id="246" w:author="Microsoft Office User" w:date="2016-12-10T18:24:00Z"/>
        </w:rPr>
      </w:pPr>
      <w:del w:id="247" w:author="Microsoft Office User" w:date="2016-12-10T18:24:00Z">
        <w:r w:rsidDel="002F1119">
          <w:rPr>
            <w:rFonts w:ascii="Courier New" w:eastAsia="Courier New" w:hAnsi="Courier New" w:cs="Courier New"/>
            <w:sz w:val="24"/>
            <w:szCs w:val="24"/>
          </w:rPr>
          <w:delText xml:space="preserve">    ON DELETE CASCADE</w:delText>
        </w:r>
      </w:del>
    </w:p>
    <w:p w14:paraId="07B22ECD" w14:textId="77777777" w:rsidR="00C43A97" w:rsidDel="002F1119" w:rsidRDefault="00242ACB">
      <w:pPr>
        <w:rPr>
          <w:del w:id="248" w:author="Microsoft Office User" w:date="2016-12-10T18:24:00Z"/>
        </w:rPr>
      </w:pPr>
      <w:del w:id="249" w:author="Microsoft Office User" w:date="2016-12-10T18:24:00Z">
        <w:r w:rsidDel="002F1119">
          <w:rPr>
            <w:rFonts w:ascii="Courier New" w:eastAsia="Courier New" w:hAnsi="Courier New" w:cs="Courier New"/>
            <w:sz w:val="24"/>
            <w:szCs w:val="24"/>
          </w:rPr>
          <w:delText xml:space="preserve">    ON UPDATE CASCADE);</w:delText>
        </w:r>
      </w:del>
    </w:p>
    <w:p w14:paraId="59BA185B" w14:textId="77777777" w:rsidR="00C43A97" w:rsidDel="002F1119" w:rsidRDefault="00C43A97">
      <w:pPr>
        <w:rPr>
          <w:del w:id="250" w:author="Microsoft Office User" w:date="2016-12-10T18:24:00Z"/>
        </w:rPr>
      </w:pPr>
    </w:p>
    <w:p w14:paraId="53454981" w14:textId="77777777" w:rsidR="00C43A97" w:rsidDel="002F1119" w:rsidRDefault="00242ACB">
      <w:pPr>
        <w:rPr>
          <w:del w:id="251" w:author="Microsoft Office User" w:date="2016-12-10T18:24:00Z"/>
        </w:rPr>
      </w:pPr>
      <w:del w:id="252" w:author="Microsoft Office User" w:date="2016-12-10T18:24:00Z">
        <w:r w:rsidDel="002F1119">
          <w:rPr>
            <w:rFonts w:ascii="Courier New" w:eastAsia="Courier New" w:hAnsi="Courier New" w:cs="Courier New"/>
            <w:sz w:val="24"/>
            <w:szCs w:val="24"/>
          </w:rPr>
          <w:delText>CREATE TABLE `NightOwl`.`MusicTypeOf` (</w:delText>
        </w:r>
      </w:del>
    </w:p>
    <w:p w14:paraId="2421A9AA" w14:textId="77777777" w:rsidR="00C43A97" w:rsidDel="002F1119" w:rsidRDefault="00242ACB">
      <w:pPr>
        <w:rPr>
          <w:del w:id="253" w:author="Microsoft Office User" w:date="2016-12-10T18:24:00Z"/>
        </w:rPr>
      </w:pPr>
      <w:del w:id="254" w:author="Microsoft Office User" w:date="2016-12-10T18:24:00Z">
        <w:r w:rsidDel="002F1119">
          <w:rPr>
            <w:rFonts w:ascii="Courier New" w:eastAsia="Courier New" w:hAnsi="Courier New" w:cs="Courier New"/>
            <w:sz w:val="24"/>
            <w:szCs w:val="24"/>
          </w:rPr>
          <w:delText xml:space="preserve">  `musicTypeID` INT NOT NULL,</w:delText>
        </w:r>
      </w:del>
    </w:p>
    <w:p w14:paraId="3A76A365" w14:textId="77777777" w:rsidR="00C43A97" w:rsidDel="002F1119" w:rsidRDefault="00242ACB">
      <w:pPr>
        <w:rPr>
          <w:del w:id="255" w:author="Microsoft Office User" w:date="2016-12-10T18:24:00Z"/>
        </w:rPr>
      </w:pPr>
      <w:del w:id="256" w:author="Microsoft Office User" w:date="2016-12-10T18:24:00Z">
        <w:r w:rsidDel="002F1119">
          <w:rPr>
            <w:rFonts w:ascii="Courier New" w:eastAsia="Courier New" w:hAnsi="Courier New" w:cs="Courier New"/>
            <w:sz w:val="24"/>
            <w:szCs w:val="24"/>
          </w:rPr>
          <w:delText xml:space="preserve">  `musicTypeName` VARCHAR(255) NOT NULL,</w:delText>
        </w:r>
      </w:del>
    </w:p>
    <w:p w14:paraId="74671BDA" w14:textId="77777777" w:rsidR="00C43A97" w:rsidDel="002F1119" w:rsidRDefault="00242ACB">
      <w:pPr>
        <w:rPr>
          <w:del w:id="257" w:author="Microsoft Office User" w:date="2016-12-10T18:24:00Z"/>
        </w:rPr>
      </w:pPr>
      <w:del w:id="258" w:author="Microsoft Office User" w:date="2016-12-10T18:24:00Z">
        <w:r w:rsidDel="002F1119">
          <w:rPr>
            <w:rFonts w:ascii="Courier New" w:eastAsia="Courier New" w:hAnsi="Courier New" w:cs="Courier New"/>
            <w:sz w:val="24"/>
            <w:szCs w:val="24"/>
          </w:rPr>
          <w:delText xml:space="preserve">  `musicTypeMediaID` INT NOT NULL,</w:delText>
        </w:r>
      </w:del>
    </w:p>
    <w:p w14:paraId="32A462F2" w14:textId="77777777" w:rsidR="00C43A97" w:rsidDel="002F1119" w:rsidRDefault="00242ACB">
      <w:pPr>
        <w:rPr>
          <w:del w:id="259" w:author="Microsoft Office User" w:date="2016-12-10T18:24:00Z"/>
        </w:rPr>
      </w:pPr>
      <w:del w:id="260" w:author="Microsoft Office User" w:date="2016-12-10T18:24:00Z">
        <w:r w:rsidDel="002F1119">
          <w:rPr>
            <w:rFonts w:ascii="Courier New" w:eastAsia="Courier New" w:hAnsi="Courier New" w:cs="Courier New"/>
            <w:sz w:val="24"/>
            <w:szCs w:val="24"/>
          </w:rPr>
          <w:delText xml:space="preserve">  PRIMARY KEY (`musicTypeID`),</w:delText>
        </w:r>
      </w:del>
    </w:p>
    <w:p w14:paraId="6774B55A" w14:textId="77777777" w:rsidR="00C43A97" w:rsidDel="002F1119" w:rsidRDefault="00242ACB">
      <w:pPr>
        <w:rPr>
          <w:del w:id="261" w:author="Microsoft Office User" w:date="2016-12-10T18:24:00Z"/>
        </w:rPr>
      </w:pPr>
      <w:del w:id="262" w:author="Microsoft Office User" w:date="2016-12-10T18:24:00Z">
        <w:r w:rsidDel="002F1119">
          <w:rPr>
            <w:rFonts w:ascii="Courier New" w:eastAsia="Courier New" w:hAnsi="Courier New" w:cs="Courier New"/>
            <w:sz w:val="24"/>
            <w:szCs w:val="24"/>
          </w:rPr>
          <w:delText xml:space="preserve">  INDEX `musicTypeMediaID_idx` (`musicTypeMediaID` ASC),</w:delText>
        </w:r>
      </w:del>
    </w:p>
    <w:p w14:paraId="035E3CED" w14:textId="77777777" w:rsidR="00C43A97" w:rsidDel="002F1119" w:rsidRDefault="00242ACB">
      <w:pPr>
        <w:rPr>
          <w:del w:id="263" w:author="Microsoft Office User" w:date="2016-12-10T18:24:00Z"/>
        </w:rPr>
      </w:pPr>
      <w:del w:id="264" w:author="Microsoft Office User" w:date="2016-12-10T18:24:00Z">
        <w:r w:rsidDel="002F1119">
          <w:rPr>
            <w:rFonts w:ascii="Courier New" w:eastAsia="Courier New" w:hAnsi="Courier New" w:cs="Courier New"/>
            <w:sz w:val="24"/>
            <w:szCs w:val="24"/>
          </w:rPr>
          <w:delText xml:space="preserve">  INDEX `musicTypeName_idx` (`musicTypeName` ASC),</w:delText>
        </w:r>
      </w:del>
    </w:p>
    <w:p w14:paraId="515413E8" w14:textId="77777777" w:rsidR="00C43A97" w:rsidDel="002F1119" w:rsidRDefault="00242ACB">
      <w:pPr>
        <w:rPr>
          <w:del w:id="265" w:author="Microsoft Office User" w:date="2016-12-10T18:24:00Z"/>
        </w:rPr>
      </w:pPr>
      <w:del w:id="266" w:author="Microsoft Office User" w:date="2016-12-10T18:24:00Z">
        <w:r w:rsidDel="002F1119">
          <w:rPr>
            <w:rFonts w:ascii="Courier New" w:eastAsia="Courier New" w:hAnsi="Courier New" w:cs="Courier New"/>
            <w:sz w:val="24"/>
            <w:szCs w:val="24"/>
          </w:rPr>
          <w:delText xml:space="preserve">  CONSTRAINT `musicTypeMediaID`</w:delText>
        </w:r>
      </w:del>
    </w:p>
    <w:p w14:paraId="218C93E2" w14:textId="77777777" w:rsidR="00C43A97" w:rsidDel="002F1119" w:rsidRDefault="00242ACB">
      <w:pPr>
        <w:rPr>
          <w:del w:id="267" w:author="Microsoft Office User" w:date="2016-12-10T18:24:00Z"/>
        </w:rPr>
      </w:pPr>
      <w:del w:id="268" w:author="Microsoft Office User" w:date="2016-12-10T18:24:00Z">
        <w:r w:rsidDel="002F1119">
          <w:rPr>
            <w:rFonts w:ascii="Courier New" w:eastAsia="Courier New" w:hAnsi="Courier New" w:cs="Courier New"/>
            <w:sz w:val="24"/>
            <w:szCs w:val="24"/>
          </w:rPr>
          <w:delText xml:space="preserve">    FOREIGN KEY (`musicTypeMediaID`)</w:delText>
        </w:r>
      </w:del>
    </w:p>
    <w:p w14:paraId="29120E75" w14:textId="77777777" w:rsidR="00C43A97" w:rsidDel="002F1119" w:rsidRDefault="00242ACB">
      <w:pPr>
        <w:rPr>
          <w:del w:id="269" w:author="Microsoft Office User" w:date="2016-12-10T18:24:00Z"/>
        </w:rPr>
      </w:pPr>
      <w:del w:id="270" w:author="Microsoft Office User" w:date="2016-12-10T18:24:00Z">
        <w:r w:rsidDel="002F1119">
          <w:rPr>
            <w:rFonts w:ascii="Courier New" w:eastAsia="Courier New" w:hAnsi="Courier New" w:cs="Courier New"/>
            <w:sz w:val="24"/>
            <w:szCs w:val="24"/>
          </w:rPr>
          <w:delText xml:space="preserve">    REFERENCES `NightOwl`.`Music` (`musicMediaID`)</w:delText>
        </w:r>
      </w:del>
    </w:p>
    <w:p w14:paraId="34C171AD" w14:textId="77777777" w:rsidR="00C43A97" w:rsidDel="002F1119" w:rsidRDefault="00242ACB">
      <w:pPr>
        <w:rPr>
          <w:del w:id="271" w:author="Microsoft Office User" w:date="2016-12-10T18:24:00Z"/>
        </w:rPr>
      </w:pPr>
      <w:del w:id="272" w:author="Microsoft Office User" w:date="2016-12-10T18:24:00Z">
        <w:r w:rsidDel="002F1119">
          <w:rPr>
            <w:rFonts w:ascii="Courier New" w:eastAsia="Courier New" w:hAnsi="Courier New" w:cs="Courier New"/>
            <w:sz w:val="24"/>
            <w:szCs w:val="24"/>
          </w:rPr>
          <w:delText xml:space="preserve">    ON DELETE CASCADE</w:delText>
        </w:r>
      </w:del>
    </w:p>
    <w:p w14:paraId="7C32C526" w14:textId="77777777" w:rsidR="00C43A97" w:rsidDel="002F1119" w:rsidRDefault="00242ACB">
      <w:pPr>
        <w:rPr>
          <w:del w:id="273" w:author="Microsoft Office User" w:date="2016-12-10T18:24:00Z"/>
        </w:rPr>
      </w:pPr>
      <w:del w:id="274" w:author="Microsoft Office User" w:date="2016-12-10T18:24:00Z">
        <w:r w:rsidDel="002F1119">
          <w:rPr>
            <w:rFonts w:ascii="Courier New" w:eastAsia="Courier New" w:hAnsi="Courier New" w:cs="Courier New"/>
            <w:sz w:val="24"/>
            <w:szCs w:val="24"/>
          </w:rPr>
          <w:delText xml:space="preserve">    ON UPDATE CASCADE,</w:delText>
        </w:r>
      </w:del>
    </w:p>
    <w:p w14:paraId="42C231B3" w14:textId="77777777" w:rsidR="00C43A97" w:rsidDel="002F1119" w:rsidRDefault="00242ACB">
      <w:pPr>
        <w:rPr>
          <w:del w:id="275" w:author="Microsoft Office User" w:date="2016-12-10T18:24:00Z"/>
        </w:rPr>
      </w:pPr>
      <w:del w:id="276" w:author="Microsoft Office User" w:date="2016-12-10T18:24:00Z">
        <w:r w:rsidDel="002F1119">
          <w:rPr>
            <w:rFonts w:ascii="Courier New" w:eastAsia="Courier New" w:hAnsi="Courier New" w:cs="Courier New"/>
            <w:sz w:val="24"/>
            <w:szCs w:val="24"/>
          </w:rPr>
          <w:delText xml:space="preserve">  CONSTRAINT `musicTypeName`</w:delText>
        </w:r>
      </w:del>
    </w:p>
    <w:p w14:paraId="2EF97346" w14:textId="77777777" w:rsidR="00C43A97" w:rsidDel="002F1119" w:rsidRDefault="00242ACB">
      <w:pPr>
        <w:rPr>
          <w:del w:id="277" w:author="Microsoft Office User" w:date="2016-12-10T18:24:00Z"/>
        </w:rPr>
      </w:pPr>
      <w:del w:id="278" w:author="Microsoft Office User" w:date="2016-12-10T18:24:00Z">
        <w:r w:rsidDel="002F1119">
          <w:rPr>
            <w:rFonts w:ascii="Courier New" w:eastAsia="Courier New" w:hAnsi="Courier New" w:cs="Courier New"/>
            <w:sz w:val="24"/>
            <w:szCs w:val="24"/>
          </w:rPr>
          <w:delText xml:space="preserve">    FOREIGN KEY (`musicTypeName`)</w:delText>
        </w:r>
      </w:del>
    </w:p>
    <w:p w14:paraId="32C816B4" w14:textId="77777777" w:rsidR="00C43A97" w:rsidDel="002F1119" w:rsidRDefault="00242ACB">
      <w:pPr>
        <w:rPr>
          <w:del w:id="279" w:author="Microsoft Office User" w:date="2016-12-10T18:24:00Z"/>
        </w:rPr>
      </w:pPr>
      <w:del w:id="280" w:author="Microsoft Office User" w:date="2016-12-10T18:24:00Z">
        <w:r w:rsidDel="002F1119">
          <w:rPr>
            <w:rFonts w:ascii="Courier New" w:eastAsia="Courier New" w:hAnsi="Courier New" w:cs="Courier New"/>
            <w:sz w:val="24"/>
            <w:szCs w:val="24"/>
          </w:rPr>
          <w:delText xml:space="preserve">    REFERENCES `NightOwl`.`MusicGenre` (`name`)</w:delText>
        </w:r>
      </w:del>
    </w:p>
    <w:p w14:paraId="411BBBCD" w14:textId="77777777" w:rsidR="00C43A97" w:rsidDel="002F1119" w:rsidRDefault="00242ACB">
      <w:pPr>
        <w:rPr>
          <w:del w:id="281" w:author="Microsoft Office User" w:date="2016-12-10T18:24:00Z"/>
        </w:rPr>
      </w:pPr>
      <w:del w:id="282" w:author="Microsoft Office User" w:date="2016-12-10T18:24:00Z">
        <w:r w:rsidDel="002F1119">
          <w:rPr>
            <w:rFonts w:ascii="Courier New" w:eastAsia="Courier New" w:hAnsi="Courier New" w:cs="Courier New"/>
            <w:sz w:val="24"/>
            <w:szCs w:val="24"/>
          </w:rPr>
          <w:delText xml:space="preserve">    ON DELETE CASCADE</w:delText>
        </w:r>
      </w:del>
    </w:p>
    <w:p w14:paraId="60007B17" w14:textId="77777777" w:rsidR="00C43A97" w:rsidDel="002F1119" w:rsidRDefault="00242ACB">
      <w:pPr>
        <w:rPr>
          <w:del w:id="283" w:author="Microsoft Office User" w:date="2016-12-10T18:24:00Z"/>
        </w:rPr>
      </w:pPr>
      <w:del w:id="284" w:author="Microsoft Office User" w:date="2016-12-10T18:24:00Z">
        <w:r w:rsidDel="002F1119">
          <w:rPr>
            <w:rFonts w:ascii="Courier New" w:eastAsia="Courier New" w:hAnsi="Courier New" w:cs="Courier New"/>
            <w:sz w:val="24"/>
            <w:szCs w:val="24"/>
          </w:rPr>
          <w:delText xml:space="preserve">    ON UPDATE CASCADE);</w:delText>
        </w:r>
      </w:del>
    </w:p>
    <w:p w14:paraId="0D7F1679" w14:textId="77777777" w:rsidR="00C43A97" w:rsidDel="002F1119" w:rsidRDefault="00C43A97">
      <w:pPr>
        <w:rPr>
          <w:del w:id="285" w:author="Microsoft Office User" w:date="2016-12-10T18:24:00Z"/>
        </w:rPr>
      </w:pPr>
    </w:p>
    <w:p w14:paraId="5F8DCFC2" w14:textId="77777777" w:rsidR="00C43A97" w:rsidDel="002F1119" w:rsidRDefault="00242ACB">
      <w:pPr>
        <w:rPr>
          <w:del w:id="286" w:author="Microsoft Office User" w:date="2016-12-10T18:24:00Z"/>
        </w:rPr>
      </w:pPr>
      <w:del w:id="287" w:author="Microsoft Office User" w:date="2016-12-10T18:24:00Z">
        <w:r w:rsidDel="002F1119">
          <w:rPr>
            <w:rFonts w:ascii="Courier New" w:eastAsia="Courier New" w:hAnsi="Courier New" w:cs="Courier New"/>
            <w:sz w:val="24"/>
            <w:szCs w:val="24"/>
          </w:rPr>
          <w:delText>CREATE TABLE `NightOwl`.`MusicGenre` (</w:delText>
        </w:r>
      </w:del>
    </w:p>
    <w:p w14:paraId="5E684155" w14:textId="77777777" w:rsidR="00C43A97" w:rsidDel="002F1119" w:rsidRDefault="00242ACB">
      <w:pPr>
        <w:rPr>
          <w:del w:id="288" w:author="Microsoft Office User" w:date="2016-12-10T18:24:00Z"/>
        </w:rPr>
      </w:pPr>
      <w:del w:id="289" w:author="Microsoft Office User" w:date="2016-12-10T18:24:00Z">
        <w:r w:rsidDel="002F1119">
          <w:rPr>
            <w:rFonts w:ascii="Courier New" w:eastAsia="Courier New" w:hAnsi="Courier New" w:cs="Courier New"/>
            <w:sz w:val="24"/>
            <w:szCs w:val="24"/>
          </w:rPr>
          <w:delText xml:space="preserve">  `name` VARCHAR(255) NOT NULL,</w:delText>
        </w:r>
      </w:del>
    </w:p>
    <w:p w14:paraId="609F3D62" w14:textId="77777777" w:rsidR="00C43A97" w:rsidDel="002F1119" w:rsidRDefault="00242ACB">
      <w:pPr>
        <w:rPr>
          <w:del w:id="290" w:author="Microsoft Office User" w:date="2016-12-10T18:24:00Z"/>
        </w:rPr>
      </w:pPr>
      <w:del w:id="291" w:author="Microsoft Office User" w:date="2016-12-10T18:24:00Z">
        <w:r w:rsidDel="002F1119">
          <w:rPr>
            <w:rFonts w:ascii="Courier New" w:eastAsia="Courier New" w:hAnsi="Courier New" w:cs="Courier New"/>
            <w:sz w:val="24"/>
            <w:szCs w:val="24"/>
          </w:rPr>
          <w:delText xml:space="preserve">  PRIMARY KEY (`name`));</w:delText>
        </w:r>
      </w:del>
    </w:p>
    <w:p w14:paraId="5802BAD5" w14:textId="77777777" w:rsidR="00C43A97" w:rsidDel="002F1119" w:rsidRDefault="00242ACB">
      <w:pPr>
        <w:rPr>
          <w:del w:id="292" w:author="Microsoft Office User" w:date="2016-12-10T18:24:00Z"/>
        </w:rPr>
      </w:pPr>
      <w:del w:id="293" w:author="Microsoft Office User" w:date="2016-12-10T18:24:00Z">
        <w:r w:rsidDel="002F1119">
          <w:rPr>
            <w:rFonts w:ascii="Courier New" w:eastAsia="Courier New" w:hAnsi="Courier New" w:cs="Courier New"/>
            <w:sz w:val="24"/>
            <w:szCs w:val="24"/>
          </w:rPr>
          <w:delText>CREATE TABLE `NightOwl`.`Videos` (</w:delText>
        </w:r>
      </w:del>
    </w:p>
    <w:p w14:paraId="7BC65C3C" w14:textId="77777777" w:rsidR="00C43A97" w:rsidDel="002F1119" w:rsidRDefault="00242ACB">
      <w:pPr>
        <w:rPr>
          <w:del w:id="294" w:author="Microsoft Office User" w:date="2016-12-10T18:24:00Z"/>
        </w:rPr>
      </w:pPr>
      <w:del w:id="295" w:author="Microsoft Office User" w:date="2016-12-10T18:24:00Z">
        <w:r w:rsidDel="002F1119">
          <w:rPr>
            <w:rFonts w:ascii="Courier New" w:eastAsia="Courier New" w:hAnsi="Courier New" w:cs="Courier New"/>
            <w:sz w:val="24"/>
            <w:szCs w:val="24"/>
          </w:rPr>
          <w:delText xml:space="preserve">  `videoMediaID` INT NOT NULL,</w:delText>
        </w:r>
      </w:del>
    </w:p>
    <w:p w14:paraId="03CD685B" w14:textId="77777777" w:rsidR="00C43A97" w:rsidDel="002F1119" w:rsidRDefault="00242ACB">
      <w:pPr>
        <w:rPr>
          <w:del w:id="296" w:author="Microsoft Office User" w:date="2016-12-10T18:24:00Z"/>
        </w:rPr>
      </w:pPr>
      <w:del w:id="297" w:author="Microsoft Office User" w:date="2016-12-10T18:24:00Z">
        <w:r w:rsidDel="002F1119">
          <w:rPr>
            <w:rFonts w:ascii="Courier New" w:eastAsia="Courier New" w:hAnsi="Courier New" w:cs="Courier New"/>
            <w:sz w:val="24"/>
            <w:szCs w:val="24"/>
          </w:rPr>
          <w:delText xml:space="preserve">  `duration` INT NOT NULL,</w:delText>
        </w:r>
      </w:del>
    </w:p>
    <w:p w14:paraId="7A291697" w14:textId="77777777" w:rsidR="00C43A97" w:rsidDel="002F1119" w:rsidRDefault="00242ACB">
      <w:pPr>
        <w:rPr>
          <w:del w:id="298" w:author="Microsoft Office User" w:date="2016-12-10T18:24:00Z"/>
        </w:rPr>
      </w:pPr>
      <w:del w:id="299" w:author="Microsoft Office User" w:date="2016-12-10T18:24:00Z">
        <w:r w:rsidDel="002F1119">
          <w:rPr>
            <w:rFonts w:ascii="Courier New" w:eastAsia="Courier New" w:hAnsi="Courier New" w:cs="Courier New"/>
            <w:sz w:val="24"/>
            <w:szCs w:val="24"/>
          </w:rPr>
          <w:delText xml:space="preserve">  PRIMARY KEY (`videoMediaID`),</w:delText>
        </w:r>
      </w:del>
    </w:p>
    <w:p w14:paraId="15548D27" w14:textId="77777777" w:rsidR="00C43A97" w:rsidDel="002F1119" w:rsidRDefault="00242ACB">
      <w:pPr>
        <w:rPr>
          <w:del w:id="300" w:author="Microsoft Office User" w:date="2016-12-10T18:24:00Z"/>
        </w:rPr>
      </w:pPr>
      <w:del w:id="301" w:author="Microsoft Office User" w:date="2016-12-10T18:24:00Z">
        <w:r w:rsidDel="002F1119">
          <w:rPr>
            <w:rFonts w:ascii="Courier New" w:eastAsia="Courier New" w:hAnsi="Courier New" w:cs="Courier New"/>
            <w:sz w:val="24"/>
            <w:szCs w:val="24"/>
          </w:rPr>
          <w:delText xml:space="preserve">  CONSTRAINT `videoMediaID`</w:delText>
        </w:r>
      </w:del>
    </w:p>
    <w:p w14:paraId="67B7D307" w14:textId="77777777" w:rsidR="00C43A97" w:rsidDel="002F1119" w:rsidRDefault="00242ACB">
      <w:pPr>
        <w:rPr>
          <w:del w:id="302" w:author="Microsoft Office User" w:date="2016-12-10T18:24:00Z"/>
        </w:rPr>
      </w:pPr>
      <w:del w:id="303" w:author="Microsoft Office User" w:date="2016-12-10T18:24:00Z">
        <w:r w:rsidDel="002F1119">
          <w:rPr>
            <w:rFonts w:ascii="Courier New" w:eastAsia="Courier New" w:hAnsi="Courier New" w:cs="Courier New"/>
            <w:sz w:val="24"/>
            <w:szCs w:val="24"/>
          </w:rPr>
          <w:delText xml:space="preserve">    FOREIGN KEY (`videoMediaID`)</w:delText>
        </w:r>
      </w:del>
    </w:p>
    <w:p w14:paraId="1227A6C9" w14:textId="77777777" w:rsidR="00C43A97" w:rsidDel="002F1119" w:rsidRDefault="00242ACB">
      <w:pPr>
        <w:rPr>
          <w:del w:id="304" w:author="Microsoft Office User" w:date="2016-12-10T18:24:00Z"/>
        </w:rPr>
      </w:pPr>
      <w:del w:id="305" w:author="Microsoft Office User" w:date="2016-12-10T18:24:00Z">
        <w:r w:rsidDel="002F1119">
          <w:rPr>
            <w:rFonts w:ascii="Courier New" w:eastAsia="Courier New" w:hAnsi="Courier New" w:cs="Courier New"/>
            <w:sz w:val="24"/>
            <w:szCs w:val="24"/>
          </w:rPr>
          <w:delText xml:space="preserve">    REFERENCES `NightOwl`.`Media` (`mediaID`)</w:delText>
        </w:r>
      </w:del>
    </w:p>
    <w:p w14:paraId="16362E6F" w14:textId="77777777" w:rsidR="00C43A97" w:rsidDel="002F1119" w:rsidRDefault="00242ACB">
      <w:pPr>
        <w:rPr>
          <w:del w:id="306" w:author="Microsoft Office User" w:date="2016-12-10T18:24:00Z"/>
        </w:rPr>
      </w:pPr>
      <w:del w:id="307" w:author="Microsoft Office User" w:date="2016-12-10T18:24:00Z">
        <w:r w:rsidDel="002F1119">
          <w:rPr>
            <w:rFonts w:ascii="Courier New" w:eastAsia="Courier New" w:hAnsi="Courier New" w:cs="Courier New"/>
            <w:sz w:val="24"/>
            <w:szCs w:val="24"/>
          </w:rPr>
          <w:delText xml:space="preserve">    ON DELETE CASCADE</w:delText>
        </w:r>
      </w:del>
    </w:p>
    <w:p w14:paraId="37A021C1" w14:textId="77777777" w:rsidR="00C43A97" w:rsidDel="002F1119" w:rsidRDefault="00242ACB">
      <w:pPr>
        <w:rPr>
          <w:del w:id="308" w:author="Microsoft Office User" w:date="2016-12-10T18:24:00Z"/>
        </w:rPr>
      </w:pPr>
      <w:del w:id="309" w:author="Microsoft Office User" w:date="2016-12-10T18:24:00Z">
        <w:r w:rsidDel="002F1119">
          <w:rPr>
            <w:rFonts w:ascii="Courier New" w:eastAsia="Courier New" w:hAnsi="Courier New" w:cs="Courier New"/>
            <w:sz w:val="24"/>
            <w:szCs w:val="24"/>
          </w:rPr>
          <w:delText xml:space="preserve">    ON UPDATE CASCADE);</w:delText>
        </w:r>
      </w:del>
    </w:p>
    <w:p w14:paraId="153BC341" w14:textId="77777777" w:rsidR="00C43A97" w:rsidDel="002F1119" w:rsidRDefault="00C43A97">
      <w:pPr>
        <w:rPr>
          <w:del w:id="310" w:author="Microsoft Office User" w:date="2016-12-10T18:24:00Z"/>
        </w:rPr>
      </w:pPr>
    </w:p>
    <w:p w14:paraId="30BE5BCC" w14:textId="77777777" w:rsidR="00C43A97" w:rsidDel="002F1119" w:rsidRDefault="00242ACB">
      <w:pPr>
        <w:rPr>
          <w:del w:id="311" w:author="Microsoft Office User" w:date="2016-12-10T18:24:00Z"/>
        </w:rPr>
      </w:pPr>
      <w:del w:id="312" w:author="Microsoft Office User" w:date="2016-12-10T18:24:00Z">
        <w:r w:rsidDel="002F1119">
          <w:rPr>
            <w:rFonts w:ascii="Courier New" w:eastAsia="Courier New" w:hAnsi="Courier New" w:cs="Courier New"/>
            <w:sz w:val="24"/>
            <w:szCs w:val="24"/>
          </w:rPr>
          <w:delText>CREATE TABLE `NightOwl`.`HomeVideo` (</w:delText>
        </w:r>
      </w:del>
    </w:p>
    <w:p w14:paraId="11D46A05" w14:textId="77777777" w:rsidR="00C43A97" w:rsidDel="002F1119" w:rsidRDefault="00242ACB">
      <w:pPr>
        <w:rPr>
          <w:del w:id="313" w:author="Microsoft Office User" w:date="2016-12-10T18:24:00Z"/>
        </w:rPr>
      </w:pPr>
      <w:del w:id="314" w:author="Microsoft Office User" w:date="2016-12-10T18:24:00Z">
        <w:r w:rsidDel="002F1119">
          <w:rPr>
            <w:rFonts w:ascii="Courier New" w:eastAsia="Courier New" w:hAnsi="Courier New" w:cs="Courier New"/>
            <w:sz w:val="24"/>
            <w:szCs w:val="24"/>
          </w:rPr>
          <w:delText xml:space="preserve">  `homeVideoMediaID` INT NOT NULL,</w:delText>
        </w:r>
      </w:del>
    </w:p>
    <w:p w14:paraId="1CF3EB2E" w14:textId="77777777" w:rsidR="00C43A97" w:rsidDel="002F1119" w:rsidRDefault="00242ACB">
      <w:pPr>
        <w:rPr>
          <w:del w:id="315" w:author="Microsoft Office User" w:date="2016-12-10T18:24:00Z"/>
        </w:rPr>
      </w:pPr>
      <w:del w:id="316" w:author="Microsoft Office User" w:date="2016-12-10T18:24:00Z">
        <w:r w:rsidDel="002F1119">
          <w:rPr>
            <w:rFonts w:ascii="Courier New" w:eastAsia="Courier New" w:hAnsi="Courier New" w:cs="Courier New"/>
            <w:sz w:val="24"/>
            <w:szCs w:val="24"/>
          </w:rPr>
          <w:delText xml:space="preserve">  `description` VARCHAR(255) NOT NULL,</w:delText>
        </w:r>
      </w:del>
    </w:p>
    <w:p w14:paraId="54920160" w14:textId="77777777" w:rsidR="00C43A97" w:rsidDel="002F1119" w:rsidRDefault="00242ACB">
      <w:pPr>
        <w:rPr>
          <w:del w:id="317" w:author="Microsoft Office User" w:date="2016-12-10T18:24:00Z"/>
        </w:rPr>
      </w:pPr>
      <w:del w:id="318" w:author="Microsoft Office User" w:date="2016-12-10T18:24:00Z">
        <w:r w:rsidDel="002F1119">
          <w:rPr>
            <w:rFonts w:ascii="Courier New" w:eastAsia="Courier New" w:hAnsi="Courier New" w:cs="Courier New"/>
            <w:sz w:val="24"/>
            <w:szCs w:val="24"/>
          </w:rPr>
          <w:delText xml:space="preserve">  PRIMARY KEY (`homeVideoMediaID`),</w:delText>
        </w:r>
      </w:del>
    </w:p>
    <w:p w14:paraId="004BAC86" w14:textId="77777777" w:rsidR="00C43A97" w:rsidDel="002F1119" w:rsidRDefault="00242ACB">
      <w:pPr>
        <w:rPr>
          <w:del w:id="319" w:author="Microsoft Office User" w:date="2016-12-10T18:24:00Z"/>
        </w:rPr>
      </w:pPr>
      <w:del w:id="320" w:author="Microsoft Office User" w:date="2016-12-10T18:24:00Z">
        <w:r w:rsidDel="002F1119">
          <w:rPr>
            <w:rFonts w:ascii="Courier New" w:eastAsia="Courier New" w:hAnsi="Courier New" w:cs="Courier New"/>
            <w:sz w:val="24"/>
            <w:szCs w:val="24"/>
          </w:rPr>
          <w:delText xml:space="preserve">  CONSTRAINT `homeVideoMediaID`</w:delText>
        </w:r>
      </w:del>
    </w:p>
    <w:p w14:paraId="722652B0" w14:textId="77777777" w:rsidR="00C43A97" w:rsidDel="002F1119" w:rsidRDefault="00242ACB">
      <w:pPr>
        <w:rPr>
          <w:del w:id="321" w:author="Microsoft Office User" w:date="2016-12-10T18:24:00Z"/>
        </w:rPr>
      </w:pPr>
      <w:del w:id="322" w:author="Microsoft Office User" w:date="2016-12-10T18:24:00Z">
        <w:r w:rsidDel="002F1119">
          <w:rPr>
            <w:rFonts w:ascii="Courier New" w:eastAsia="Courier New" w:hAnsi="Courier New" w:cs="Courier New"/>
            <w:sz w:val="24"/>
            <w:szCs w:val="24"/>
          </w:rPr>
          <w:delText xml:space="preserve">    FOREIGN KEY (`homeVideoMediaID`)</w:delText>
        </w:r>
      </w:del>
    </w:p>
    <w:p w14:paraId="433F2B1E" w14:textId="77777777" w:rsidR="00C43A97" w:rsidDel="002F1119" w:rsidRDefault="00242ACB">
      <w:pPr>
        <w:rPr>
          <w:del w:id="323" w:author="Microsoft Office User" w:date="2016-12-10T18:24:00Z"/>
        </w:rPr>
      </w:pPr>
      <w:del w:id="324" w:author="Microsoft Office User" w:date="2016-12-10T18:24:00Z">
        <w:r w:rsidDel="002F1119">
          <w:rPr>
            <w:rFonts w:ascii="Courier New" w:eastAsia="Courier New" w:hAnsi="Courier New" w:cs="Courier New"/>
            <w:sz w:val="24"/>
            <w:szCs w:val="24"/>
          </w:rPr>
          <w:delText xml:space="preserve">    REFERENCES `NightOwl`.`Videos` (`videoMediaID`)</w:delText>
        </w:r>
      </w:del>
    </w:p>
    <w:p w14:paraId="6965E574" w14:textId="77777777" w:rsidR="00C43A97" w:rsidDel="002F1119" w:rsidRDefault="00242ACB">
      <w:pPr>
        <w:rPr>
          <w:del w:id="325" w:author="Microsoft Office User" w:date="2016-12-10T18:24:00Z"/>
        </w:rPr>
      </w:pPr>
      <w:del w:id="326" w:author="Microsoft Office User" w:date="2016-12-10T18:24:00Z">
        <w:r w:rsidDel="002F1119">
          <w:rPr>
            <w:rFonts w:ascii="Courier New" w:eastAsia="Courier New" w:hAnsi="Courier New" w:cs="Courier New"/>
            <w:sz w:val="24"/>
            <w:szCs w:val="24"/>
          </w:rPr>
          <w:delText xml:space="preserve">    ON DELETE CASCADE</w:delText>
        </w:r>
      </w:del>
    </w:p>
    <w:p w14:paraId="05207EE4" w14:textId="77777777" w:rsidR="00C43A97" w:rsidDel="002F1119" w:rsidRDefault="00242ACB">
      <w:pPr>
        <w:rPr>
          <w:del w:id="327" w:author="Microsoft Office User" w:date="2016-12-10T18:24:00Z"/>
        </w:rPr>
      </w:pPr>
      <w:del w:id="328" w:author="Microsoft Office User" w:date="2016-12-10T18:24:00Z">
        <w:r w:rsidDel="002F1119">
          <w:rPr>
            <w:rFonts w:ascii="Courier New" w:eastAsia="Courier New" w:hAnsi="Courier New" w:cs="Courier New"/>
            <w:sz w:val="24"/>
            <w:szCs w:val="24"/>
          </w:rPr>
          <w:delText xml:space="preserve">    ON UPDATE CASCADE);</w:delText>
        </w:r>
      </w:del>
    </w:p>
    <w:p w14:paraId="4AB0ABF2" w14:textId="77777777" w:rsidR="00C43A97" w:rsidDel="002F1119" w:rsidRDefault="00C43A97">
      <w:pPr>
        <w:rPr>
          <w:del w:id="329" w:author="Microsoft Office User" w:date="2016-12-10T18:24:00Z"/>
        </w:rPr>
      </w:pPr>
    </w:p>
    <w:p w14:paraId="76C148D0" w14:textId="77777777" w:rsidR="00C43A97" w:rsidDel="002F1119" w:rsidRDefault="00242ACB">
      <w:pPr>
        <w:rPr>
          <w:del w:id="330" w:author="Microsoft Office User" w:date="2016-12-10T18:24:00Z"/>
        </w:rPr>
      </w:pPr>
      <w:del w:id="331" w:author="Microsoft Office User" w:date="2016-12-10T18:24:00Z">
        <w:r w:rsidDel="002F1119">
          <w:rPr>
            <w:rFonts w:ascii="Courier New" w:eastAsia="Courier New" w:hAnsi="Courier New" w:cs="Courier New"/>
            <w:sz w:val="24"/>
            <w:szCs w:val="24"/>
          </w:rPr>
          <w:delText>CREATE TABLE `NightOwl`.`Movie` (</w:delText>
        </w:r>
      </w:del>
    </w:p>
    <w:p w14:paraId="701354F6" w14:textId="77777777" w:rsidR="00C43A97" w:rsidDel="002F1119" w:rsidRDefault="00242ACB">
      <w:pPr>
        <w:rPr>
          <w:del w:id="332" w:author="Microsoft Office User" w:date="2016-12-10T18:24:00Z"/>
        </w:rPr>
      </w:pPr>
      <w:del w:id="333" w:author="Microsoft Office User" w:date="2016-12-10T18:24:00Z">
        <w:r w:rsidDel="002F1119">
          <w:rPr>
            <w:rFonts w:ascii="Courier New" w:eastAsia="Courier New" w:hAnsi="Courier New" w:cs="Courier New"/>
            <w:sz w:val="24"/>
            <w:szCs w:val="24"/>
          </w:rPr>
          <w:delText xml:space="preserve">  `movieMediaID` INT NOT NULL,</w:delText>
        </w:r>
      </w:del>
    </w:p>
    <w:p w14:paraId="30AF55E2" w14:textId="77777777" w:rsidR="00C43A97" w:rsidDel="002F1119" w:rsidRDefault="00242ACB">
      <w:pPr>
        <w:rPr>
          <w:del w:id="334" w:author="Microsoft Office User" w:date="2016-12-10T18:24:00Z"/>
        </w:rPr>
      </w:pPr>
      <w:del w:id="335" w:author="Microsoft Office User" w:date="2016-12-10T18:24:00Z">
        <w:r w:rsidDel="002F1119">
          <w:rPr>
            <w:rFonts w:ascii="Courier New" w:eastAsia="Courier New" w:hAnsi="Courier New" w:cs="Courier New"/>
            <w:sz w:val="24"/>
            <w:szCs w:val="24"/>
          </w:rPr>
          <w:delText xml:space="preserve">  `director` VARCHAR(45) NOT NULL,</w:delText>
        </w:r>
      </w:del>
    </w:p>
    <w:p w14:paraId="517E83F6" w14:textId="77777777" w:rsidR="00C43A97" w:rsidDel="002F1119" w:rsidRDefault="00242ACB">
      <w:pPr>
        <w:rPr>
          <w:del w:id="336" w:author="Microsoft Office User" w:date="2016-12-10T18:24:00Z"/>
        </w:rPr>
      </w:pPr>
      <w:del w:id="337" w:author="Microsoft Office User" w:date="2016-12-10T18:24:00Z">
        <w:r w:rsidDel="002F1119">
          <w:rPr>
            <w:rFonts w:ascii="Courier New" w:eastAsia="Courier New" w:hAnsi="Courier New" w:cs="Courier New"/>
            <w:sz w:val="24"/>
            <w:szCs w:val="24"/>
          </w:rPr>
          <w:delText xml:space="preserve">  `ageRating` VARCHAR(2) NOT NULL,</w:delText>
        </w:r>
      </w:del>
    </w:p>
    <w:p w14:paraId="7D994B6E" w14:textId="77777777" w:rsidR="00C43A97" w:rsidDel="002F1119" w:rsidRDefault="00242ACB">
      <w:pPr>
        <w:rPr>
          <w:del w:id="338" w:author="Microsoft Office User" w:date="2016-12-10T18:24:00Z"/>
        </w:rPr>
      </w:pPr>
      <w:del w:id="339" w:author="Microsoft Office User" w:date="2016-12-10T18:24:00Z">
        <w:r w:rsidDel="002F1119">
          <w:rPr>
            <w:rFonts w:ascii="Courier New" w:eastAsia="Courier New" w:hAnsi="Courier New" w:cs="Courier New"/>
            <w:sz w:val="24"/>
            <w:szCs w:val="24"/>
          </w:rPr>
          <w:delText xml:space="preserve">  PRIMARY KEY (`movieMediaID`),</w:delText>
        </w:r>
      </w:del>
    </w:p>
    <w:p w14:paraId="7CEFBDB5" w14:textId="77777777" w:rsidR="00C43A97" w:rsidDel="002F1119" w:rsidRDefault="00242ACB">
      <w:pPr>
        <w:rPr>
          <w:del w:id="340" w:author="Microsoft Office User" w:date="2016-12-10T18:24:00Z"/>
        </w:rPr>
      </w:pPr>
      <w:del w:id="341" w:author="Microsoft Office User" w:date="2016-12-10T18:24:00Z">
        <w:r w:rsidDel="002F1119">
          <w:rPr>
            <w:rFonts w:ascii="Courier New" w:eastAsia="Courier New" w:hAnsi="Courier New" w:cs="Courier New"/>
            <w:sz w:val="24"/>
            <w:szCs w:val="24"/>
          </w:rPr>
          <w:delText xml:space="preserve">  CONSTRAINT `moviesMediaID`</w:delText>
        </w:r>
      </w:del>
    </w:p>
    <w:p w14:paraId="144DC79C" w14:textId="77777777" w:rsidR="00C43A97" w:rsidDel="002F1119" w:rsidRDefault="00242ACB">
      <w:pPr>
        <w:rPr>
          <w:del w:id="342" w:author="Microsoft Office User" w:date="2016-12-10T18:24:00Z"/>
        </w:rPr>
      </w:pPr>
      <w:del w:id="343" w:author="Microsoft Office User" w:date="2016-12-10T18:24:00Z">
        <w:r w:rsidDel="002F1119">
          <w:rPr>
            <w:rFonts w:ascii="Courier New" w:eastAsia="Courier New" w:hAnsi="Courier New" w:cs="Courier New"/>
            <w:sz w:val="24"/>
            <w:szCs w:val="24"/>
          </w:rPr>
          <w:delText xml:space="preserve">    FOREIGN KEY (`movieMediaID`)</w:delText>
        </w:r>
      </w:del>
    </w:p>
    <w:p w14:paraId="06EF7315" w14:textId="77777777" w:rsidR="00C43A97" w:rsidDel="002F1119" w:rsidRDefault="00242ACB">
      <w:pPr>
        <w:rPr>
          <w:del w:id="344" w:author="Microsoft Office User" w:date="2016-12-10T18:24:00Z"/>
        </w:rPr>
      </w:pPr>
      <w:del w:id="345" w:author="Microsoft Office User" w:date="2016-12-10T18:24:00Z">
        <w:r w:rsidDel="002F1119">
          <w:rPr>
            <w:rFonts w:ascii="Courier New" w:eastAsia="Courier New" w:hAnsi="Courier New" w:cs="Courier New"/>
            <w:sz w:val="24"/>
            <w:szCs w:val="24"/>
          </w:rPr>
          <w:delText xml:space="preserve">    REFERENCES `NightOwl`.`Videos` (`videoMediaID`)</w:delText>
        </w:r>
      </w:del>
    </w:p>
    <w:p w14:paraId="2B1EA414" w14:textId="77777777" w:rsidR="00C43A97" w:rsidDel="002F1119" w:rsidRDefault="00242ACB">
      <w:pPr>
        <w:rPr>
          <w:del w:id="346" w:author="Microsoft Office User" w:date="2016-12-10T18:24:00Z"/>
        </w:rPr>
      </w:pPr>
      <w:del w:id="347" w:author="Microsoft Office User" w:date="2016-12-10T18:24:00Z">
        <w:r w:rsidDel="002F1119">
          <w:rPr>
            <w:rFonts w:ascii="Courier New" w:eastAsia="Courier New" w:hAnsi="Courier New" w:cs="Courier New"/>
            <w:sz w:val="24"/>
            <w:szCs w:val="24"/>
          </w:rPr>
          <w:delText xml:space="preserve">    ON DELETE CASCADE</w:delText>
        </w:r>
      </w:del>
    </w:p>
    <w:p w14:paraId="518956A0" w14:textId="77777777" w:rsidR="00C43A97" w:rsidDel="002F1119" w:rsidRDefault="00242ACB">
      <w:pPr>
        <w:rPr>
          <w:del w:id="348" w:author="Microsoft Office User" w:date="2016-12-10T18:24:00Z"/>
        </w:rPr>
      </w:pPr>
      <w:del w:id="349" w:author="Microsoft Office User" w:date="2016-12-10T18:24:00Z">
        <w:r w:rsidDel="002F1119">
          <w:rPr>
            <w:rFonts w:ascii="Courier New" w:eastAsia="Courier New" w:hAnsi="Courier New" w:cs="Courier New"/>
            <w:sz w:val="24"/>
            <w:szCs w:val="24"/>
          </w:rPr>
          <w:delText xml:space="preserve">    ON UPDATE CASCADE);</w:delText>
        </w:r>
      </w:del>
    </w:p>
    <w:p w14:paraId="1CCD1D48" w14:textId="77777777" w:rsidR="00C43A97" w:rsidDel="002F1119" w:rsidRDefault="00C43A97">
      <w:pPr>
        <w:rPr>
          <w:del w:id="350" w:author="Microsoft Office User" w:date="2016-12-10T18:24:00Z"/>
        </w:rPr>
      </w:pPr>
    </w:p>
    <w:p w14:paraId="03E90EE1" w14:textId="77777777" w:rsidR="00C43A97" w:rsidDel="002F1119" w:rsidRDefault="00242ACB">
      <w:pPr>
        <w:rPr>
          <w:del w:id="351" w:author="Microsoft Office User" w:date="2016-12-10T18:24:00Z"/>
        </w:rPr>
      </w:pPr>
      <w:del w:id="352" w:author="Microsoft Office User" w:date="2016-12-10T18:24:00Z">
        <w:r w:rsidDel="002F1119">
          <w:rPr>
            <w:rFonts w:ascii="Courier New" w:eastAsia="Courier New" w:hAnsi="Courier New" w:cs="Courier New"/>
            <w:sz w:val="24"/>
            <w:szCs w:val="24"/>
          </w:rPr>
          <w:delText>CREATE TABLE `NightOwl`.`MovieTypeOf` (</w:delText>
        </w:r>
      </w:del>
    </w:p>
    <w:p w14:paraId="1EEC784D" w14:textId="77777777" w:rsidR="00C43A97" w:rsidDel="002F1119" w:rsidRDefault="00242ACB">
      <w:pPr>
        <w:rPr>
          <w:del w:id="353" w:author="Microsoft Office User" w:date="2016-12-10T18:24:00Z"/>
        </w:rPr>
      </w:pPr>
      <w:del w:id="354" w:author="Microsoft Office User" w:date="2016-12-10T18:24:00Z">
        <w:r w:rsidDel="002F1119">
          <w:rPr>
            <w:rFonts w:ascii="Courier New" w:eastAsia="Courier New" w:hAnsi="Courier New" w:cs="Courier New"/>
            <w:sz w:val="24"/>
            <w:szCs w:val="24"/>
          </w:rPr>
          <w:delText xml:space="preserve">  `movieTypeID` INT NOT NULL,</w:delText>
        </w:r>
      </w:del>
    </w:p>
    <w:p w14:paraId="70CFDC0A" w14:textId="77777777" w:rsidR="00C43A97" w:rsidDel="002F1119" w:rsidRDefault="00242ACB">
      <w:pPr>
        <w:rPr>
          <w:del w:id="355" w:author="Microsoft Office User" w:date="2016-12-10T18:24:00Z"/>
        </w:rPr>
      </w:pPr>
      <w:del w:id="356" w:author="Microsoft Office User" w:date="2016-12-10T18:24:00Z">
        <w:r w:rsidDel="002F1119">
          <w:rPr>
            <w:rFonts w:ascii="Courier New" w:eastAsia="Courier New" w:hAnsi="Courier New" w:cs="Courier New"/>
            <w:sz w:val="24"/>
            <w:szCs w:val="24"/>
          </w:rPr>
          <w:delText xml:space="preserve">  `movieTypeName` VARCHAR(255) NOT NULL,</w:delText>
        </w:r>
      </w:del>
    </w:p>
    <w:p w14:paraId="71396311" w14:textId="77777777" w:rsidR="00C43A97" w:rsidDel="002F1119" w:rsidRDefault="00242ACB">
      <w:pPr>
        <w:rPr>
          <w:del w:id="357" w:author="Microsoft Office User" w:date="2016-12-10T18:24:00Z"/>
        </w:rPr>
      </w:pPr>
      <w:del w:id="358" w:author="Microsoft Office User" w:date="2016-12-10T18:24:00Z">
        <w:r w:rsidDel="002F1119">
          <w:rPr>
            <w:rFonts w:ascii="Courier New" w:eastAsia="Courier New" w:hAnsi="Courier New" w:cs="Courier New"/>
            <w:sz w:val="24"/>
            <w:szCs w:val="24"/>
          </w:rPr>
          <w:delText xml:space="preserve">  `movieTypeMediaID` INT NOT NULL,</w:delText>
        </w:r>
      </w:del>
    </w:p>
    <w:p w14:paraId="419A71B2" w14:textId="77777777" w:rsidR="00C43A97" w:rsidDel="002F1119" w:rsidRDefault="00242ACB">
      <w:pPr>
        <w:rPr>
          <w:del w:id="359" w:author="Microsoft Office User" w:date="2016-12-10T18:24:00Z"/>
        </w:rPr>
      </w:pPr>
      <w:del w:id="360" w:author="Microsoft Office User" w:date="2016-12-10T18:24:00Z">
        <w:r w:rsidDel="002F1119">
          <w:rPr>
            <w:rFonts w:ascii="Courier New" w:eastAsia="Courier New" w:hAnsi="Courier New" w:cs="Courier New"/>
            <w:sz w:val="24"/>
            <w:szCs w:val="24"/>
          </w:rPr>
          <w:delText xml:space="preserve">  PRIMARY KEY (`movieTypeID`),</w:delText>
        </w:r>
      </w:del>
    </w:p>
    <w:p w14:paraId="5D089081" w14:textId="77777777" w:rsidR="00C43A97" w:rsidDel="002F1119" w:rsidRDefault="00242ACB">
      <w:pPr>
        <w:rPr>
          <w:del w:id="361" w:author="Microsoft Office User" w:date="2016-12-10T18:24:00Z"/>
        </w:rPr>
      </w:pPr>
      <w:del w:id="362" w:author="Microsoft Office User" w:date="2016-12-10T18:24:00Z">
        <w:r w:rsidDel="002F1119">
          <w:rPr>
            <w:rFonts w:ascii="Courier New" w:eastAsia="Courier New" w:hAnsi="Courier New" w:cs="Courier New"/>
            <w:sz w:val="24"/>
            <w:szCs w:val="24"/>
          </w:rPr>
          <w:delText xml:space="preserve">  INDEX `movieTypeMediaID_idx` (`movieTypeMediaID` ASC),</w:delText>
        </w:r>
      </w:del>
    </w:p>
    <w:p w14:paraId="2C9C92B6" w14:textId="77777777" w:rsidR="00C43A97" w:rsidDel="002F1119" w:rsidRDefault="00242ACB">
      <w:pPr>
        <w:rPr>
          <w:del w:id="363" w:author="Microsoft Office User" w:date="2016-12-10T18:24:00Z"/>
        </w:rPr>
      </w:pPr>
      <w:del w:id="364" w:author="Microsoft Office User" w:date="2016-12-10T18:24:00Z">
        <w:r w:rsidDel="002F1119">
          <w:rPr>
            <w:rFonts w:ascii="Courier New" w:eastAsia="Courier New" w:hAnsi="Courier New" w:cs="Courier New"/>
            <w:sz w:val="24"/>
            <w:szCs w:val="24"/>
          </w:rPr>
          <w:delText xml:space="preserve">  INDEX `movieTypeName_idx` (`movieTypeName` ASC),</w:delText>
        </w:r>
      </w:del>
    </w:p>
    <w:p w14:paraId="0DB50E89" w14:textId="77777777" w:rsidR="00C43A97" w:rsidDel="002F1119" w:rsidRDefault="00242ACB">
      <w:pPr>
        <w:rPr>
          <w:del w:id="365" w:author="Microsoft Office User" w:date="2016-12-10T18:24:00Z"/>
        </w:rPr>
      </w:pPr>
      <w:del w:id="366" w:author="Microsoft Office User" w:date="2016-12-10T18:24:00Z">
        <w:r w:rsidDel="002F1119">
          <w:rPr>
            <w:rFonts w:ascii="Courier New" w:eastAsia="Courier New" w:hAnsi="Courier New" w:cs="Courier New"/>
            <w:sz w:val="24"/>
            <w:szCs w:val="24"/>
          </w:rPr>
          <w:delText xml:space="preserve">  CONSTRAINT `movieTypeName`</w:delText>
        </w:r>
      </w:del>
    </w:p>
    <w:p w14:paraId="75FB5D02" w14:textId="77777777" w:rsidR="00C43A97" w:rsidDel="002F1119" w:rsidRDefault="00242ACB">
      <w:pPr>
        <w:rPr>
          <w:del w:id="367" w:author="Microsoft Office User" w:date="2016-12-10T18:24:00Z"/>
        </w:rPr>
      </w:pPr>
      <w:del w:id="368" w:author="Microsoft Office User" w:date="2016-12-10T18:24:00Z">
        <w:r w:rsidDel="002F1119">
          <w:rPr>
            <w:rFonts w:ascii="Courier New" w:eastAsia="Courier New" w:hAnsi="Courier New" w:cs="Courier New"/>
            <w:sz w:val="24"/>
            <w:szCs w:val="24"/>
          </w:rPr>
          <w:delText xml:space="preserve">    FOREIGN KEY (`movieTypeName`)</w:delText>
        </w:r>
      </w:del>
    </w:p>
    <w:p w14:paraId="472BFB41" w14:textId="77777777" w:rsidR="00C43A97" w:rsidDel="002F1119" w:rsidRDefault="00242ACB">
      <w:pPr>
        <w:rPr>
          <w:del w:id="369" w:author="Microsoft Office User" w:date="2016-12-10T18:24:00Z"/>
        </w:rPr>
      </w:pPr>
      <w:del w:id="370" w:author="Microsoft Office User" w:date="2016-12-10T18:24:00Z">
        <w:r w:rsidDel="002F1119">
          <w:rPr>
            <w:rFonts w:ascii="Courier New" w:eastAsia="Courier New" w:hAnsi="Courier New" w:cs="Courier New"/>
            <w:sz w:val="24"/>
            <w:szCs w:val="24"/>
          </w:rPr>
          <w:delText xml:space="preserve">    REFERENCES `NightOwl`.`MovieGenere` (`name`)</w:delText>
        </w:r>
      </w:del>
    </w:p>
    <w:p w14:paraId="7D52CB3F" w14:textId="77777777" w:rsidR="00C43A97" w:rsidDel="002F1119" w:rsidRDefault="00242ACB">
      <w:pPr>
        <w:rPr>
          <w:del w:id="371" w:author="Microsoft Office User" w:date="2016-12-10T18:24:00Z"/>
        </w:rPr>
      </w:pPr>
      <w:del w:id="372" w:author="Microsoft Office User" w:date="2016-12-10T18:24:00Z">
        <w:r w:rsidDel="002F1119">
          <w:rPr>
            <w:rFonts w:ascii="Courier New" w:eastAsia="Courier New" w:hAnsi="Courier New" w:cs="Courier New"/>
            <w:sz w:val="24"/>
            <w:szCs w:val="24"/>
          </w:rPr>
          <w:delText xml:space="preserve">    ON DELETE CASCADE</w:delText>
        </w:r>
      </w:del>
    </w:p>
    <w:p w14:paraId="6C4C1989" w14:textId="77777777" w:rsidR="00C43A97" w:rsidDel="002F1119" w:rsidRDefault="00242ACB">
      <w:pPr>
        <w:rPr>
          <w:del w:id="373" w:author="Microsoft Office User" w:date="2016-12-10T18:24:00Z"/>
        </w:rPr>
      </w:pPr>
      <w:del w:id="374" w:author="Microsoft Office User" w:date="2016-12-10T18:24:00Z">
        <w:r w:rsidDel="002F1119">
          <w:rPr>
            <w:rFonts w:ascii="Courier New" w:eastAsia="Courier New" w:hAnsi="Courier New" w:cs="Courier New"/>
            <w:sz w:val="24"/>
            <w:szCs w:val="24"/>
          </w:rPr>
          <w:delText xml:space="preserve">    ON UPDATE CASCADE,</w:delText>
        </w:r>
      </w:del>
    </w:p>
    <w:p w14:paraId="3E7C7B1B" w14:textId="77777777" w:rsidR="00C43A97" w:rsidDel="002F1119" w:rsidRDefault="00242ACB">
      <w:pPr>
        <w:rPr>
          <w:del w:id="375" w:author="Microsoft Office User" w:date="2016-12-10T18:24:00Z"/>
        </w:rPr>
      </w:pPr>
      <w:del w:id="376" w:author="Microsoft Office User" w:date="2016-12-10T18:24:00Z">
        <w:r w:rsidDel="002F1119">
          <w:rPr>
            <w:rFonts w:ascii="Courier New" w:eastAsia="Courier New" w:hAnsi="Courier New" w:cs="Courier New"/>
            <w:sz w:val="24"/>
            <w:szCs w:val="24"/>
          </w:rPr>
          <w:delText xml:space="preserve">  CONSTRAINT `movieTypeMediaID`</w:delText>
        </w:r>
      </w:del>
    </w:p>
    <w:p w14:paraId="488B88A9" w14:textId="77777777" w:rsidR="00C43A97" w:rsidDel="002F1119" w:rsidRDefault="00242ACB">
      <w:pPr>
        <w:rPr>
          <w:del w:id="377" w:author="Microsoft Office User" w:date="2016-12-10T18:24:00Z"/>
        </w:rPr>
      </w:pPr>
      <w:del w:id="378" w:author="Microsoft Office User" w:date="2016-12-10T18:24:00Z">
        <w:r w:rsidDel="002F1119">
          <w:rPr>
            <w:rFonts w:ascii="Courier New" w:eastAsia="Courier New" w:hAnsi="Courier New" w:cs="Courier New"/>
            <w:sz w:val="24"/>
            <w:szCs w:val="24"/>
          </w:rPr>
          <w:delText xml:space="preserve">    FOREIGN KEY (`movieTypeMediaID`)</w:delText>
        </w:r>
      </w:del>
    </w:p>
    <w:p w14:paraId="2C068AAC" w14:textId="77777777" w:rsidR="00C43A97" w:rsidDel="002F1119" w:rsidRDefault="00242ACB">
      <w:pPr>
        <w:rPr>
          <w:del w:id="379" w:author="Microsoft Office User" w:date="2016-12-10T18:24:00Z"/>
        </w:rPr>
      </w:pPr>
      <w:del w:id="380" w:author="Microsoft Office User" w:date="2016-12-10T18:24:00Z">
        <w:r w:rsidDel="002F1119">
          <w:rPr>
            <w:rFonts w:ascii="Courier New" w:eastAsia="Courier New" w:hAnsi="Courier New" w:cs="Courier New"/>
            <w:sz w:val="24"/>
            <w:szCs w:val="24"/>
          </w:rPr>
          <w:delText xml:space="preserve">    REFERENCES `NightOwl`.`Movies` (`movieMediaID`)</w:delText>
        </w:r>
      </w:del>
    </w:p>
    <w:p w14:paraId="1202A2B5" w14:textId="77777777" w:rsidR="00C43A97" w:rsidDel="002F1119" w:rsidRDefault="00242ACB">
      <w:pPr>
        <w:rPr>
          <w:del w:id="381" w:author="Microsoft Office User" w:date="2016-12-10T18:24:00Z"/>
        </w:rPr>
      </w:pPr>
      <w:del w:id="382" w:author="Microsoft Office User" w:date="2016-12-10T18:24:00Z">
        <w:r w:rsidDel="002F1119">
          <w:rPr>
            <w:rFonts w:ascii="Courier New" w:eastAsia="Courier New" w:hAnsi="Courier New" w:cs="Courier New"/>
            <w:sz w:val="24"/>
            <w:szCs w:val="24"/>
          </w:rPr>
          <w:delText xml:space="preserve">    ON DELETE CASCADE</w:delText>
        </w:r>
      </w:del>
    </w:p>
    <w:p w14:paraId="0A28B267" w14:textId="77777777" w:rsidR="00C43A97" w:rsidDel="002F1119" w:rsidRDefault="00242ACB">
      <w:pPr>
        <w:rPr>
          <w:del w:id="383" w:author="Microsoft Office User" w:date="2016-12-10T18:24:00Z"/>
        </w:rPr>
      </w:pPr>
      <w:del w:id="384" w:author="Microsoft Office User" w:date="2016-12-10T18:24:00Z">
        <w:r w:rsidDel="002F1119">
          <w:rPr>
            <w:rFonts w:ascii="Courier New" w:eastAsia="Courier New" w:hAnsi="Courier New" w:cs="Courier New"/>
            <w:sz w:val="24"/>
            <w:szCs w:val="24"/>
          </w:rPr>
          <w:delText xml:space="preserve">    ON UPDATE CASCADE);</w:delText>
        </w:r>
      </w:del>
    </w:p>
    <w:p w14:paraId="5650D92E" w14:textId="77777777" w:rsidR="00C43A97" w:rsidDel="002F1119" w:rsidRDefault="00C43A97">
      <w:pPr>
        <w:rPr>
          <w:del w:id="385" w:author="Microsoft Office User" w:date="2016-12-10T18:24:00Z"/>
        </w:rPr>
      </w:pPr>
    </w:p>
    <w:p w14:paraId="76A8A9A7" w14:textId="77777777" w:rsidR="00C43A97" w:rsidDel="002F1119" w:rsidRDefault="00242ACB">
      <w:pPr>
        <w:rPr>
          <w:del w:id="386" w:author="Microsoft Office User" w:date="2016-12-10T18:24:00Z"/>
        </w:rPr>
      </w:pPr>
      <w:del w:id="387" w:author="Microsoft Office User" w:date="2016-12-10T18:24:00Z">
        <w:r w:rsidDel="002F1119">
          <w:rPr>
            <w:rFonts w:ascii="Courier New" w:eastAsia="Courier New" w:hAnsi="Courier New" w:cs="Courier New"/>
            <w:sz w:val="24"/>
            <w:szCs w:val="24"/>
          </w:rPr>
          <w:delText>CREATE TABLE `NightOwl`.`In` (</w:delText>
        </w:r>
      </w:del>
    </w:p>
    <w:p w14:paraId="3F8153BE" w14:textId="77777777" w:rsidR="00C43A97" w:rsidDel="002F1119" w:rsidRDefault="00242ACB">
      <w:pPr>
        <w:rPr>
          <w:del w:id="388" w:author="Microsoft Office User" w:date="2016-12-10T18:24:00Z"/>
        </w:rPr>
      </w:pPr>
      <w:del w:id="389" w:author="Microsoft Office User" w:date="2016-12-10T18:24:00Z">
        <w:r w:rsidDel="002F1119">
          <w:rPr>
            <w:rFonts w:ascii="Courier New" w:eastAsia="Courier New" w:hAnsi="Courier New" w:cs="Courier New"/>
            <w:sz w:val="24"/>
            <w:szCs w:val="24"/>
          </w:rPr>
          <w:delText xml:space="preserve">  `InID` INT NOT NULL,</w:delText>
        </w:r>
      </w:del>
    </w:p>
    <w:p w14:paraId="5F768566" w14:textId="77777777" w:rsidR="00C43A97" w:rsidDel="002F1119" w:rsidRDefault="00242ACB">
      <w:pPr>
        <w:rPr>
          <w:del w:id="390" w:author="Microsoft Office User" w:date="2016-12-10T18:24:00Z"/>
        </w:rPr>
      </w:pPr>
      <w:del w:id="391" w:author="Microsoft Office User" w:date="2016-12-10T18:24:00Z">
        <w:r w:rsidDel="002F1119">
          <w:rPr>
            <w:rFonts w:ascii="Courier New" w:eastAsia="Courier New" w:hAnsi="Courier New" w:cs="Courier New"/>
            <w:sz w:val="24"/>
            <w:szCs w:val="24"/>
          </w:rPr>
          <w:delText xml:space="preserve">  `inName` VARCHAR(255) NOT NULL,</w:delText>
        </w:r>
      </w:del>
    </w:p>
    <w:p w14:paraId="60E8910A" w14:textId="77777777" w:rsidR="00C43A97" w:rsidDel="002F1119" w:rsidRDefault="00242ACB">
      <w:pPr>
        <w:rPr>
          <w:del w:id="392" w:author="Microsoft Office User" w:date="2016-12-10T18:24:00Z"/>
        </w:rPr>
      </w:pPr>
      <w:del w:id="393" w:author="Microsoft Office User" w:date="2016-12-10T18:24:00Z">
        <w:r w:rsidDel="002F1119">
          <w:rPr>
            <w:rFonts w:ascii="Courier New" w:eastAsia="Courier New" w:hAnsi="Courier New" w:cs="Courier New"/>
            <w:sz w:val="24"/>
            <w:szCs w:val="24"/>
          </w:rPr>
          <w:delText xml:space="preserve">  `inMediaID` INT NOT NULL,</w:delText>
        </w:r>
      </w:del>
    </w:p>
    <w:p w14:paraId="5511178E" w14:textId="77777777" w:rsidR="00C43A97" w:rsidDel="002F1119" w:rsidRDefault="00242ACB">
      <w:pPr>
        <w:rPr>
          <w:del w:id="394" w:author="Microsoft Office User" w:date="2016-12-10T18:24:00Z"/>
        </w:rPr>
      </w:pPr>
      <w:del w:id="395" w:author="Microsoft Office User" w:date="2016-12-10T18:24:00Z">
        <w:r w:rsidDel="002F1119">
          <w:rPr>
            <w:rFonts w:ascii="Courier New" w:eastAsia="Courier New" w:hAnsi="Courier New" w:cs="Courier New"/>
            <w:sz w:val="24"/>
            <w:szCs w:val="24"/>
          </w:rPr>
          <w:delText xml:space="preserve">  PRIMARY KEY (`InID`),</w:delText>
        </w:r>
      </w:del>
    </w:p>
    <w:p w14:paraId="0BC18425" w14:textId="77777777" w:rsidR="00C43A97" w:rsidDel="002F1119" w:rsidRDefault="00242ACB">
      <w:pPr>
        <w:rPr>
          <w:del w:id="396" w:author="Microsoft Office User" w:date="2016-12-10T18:24:00Z"/>
        </w:rPr>
      </w:pPr>
      <w:del w:id="397" w:author="Microsoft Office User" w:date="2016-12-10T18:24:00Z">
        <w:r w:rsidDel="002F1119">
          <w:rPr>
            <w:rFonts w:ascii="Courier New" w:eastAsia="Courier New" w:hAnsi="Courier New" w:cs="Courier New"/>
            <w:sz w:val="24"/>
            <w:szCs w:val="24"/>
          </w:rPr>
          <w:delText xml:space="preserve">  INDEX `inMediaID_idx` (`inMediaID` ASC),</w:delText>
        </w:r>
      </w:del>
    </w:p>
    <w:p w14:paraId="19F745F4" w14:textId="77777777" w:rsidR="00C43A97" w:rsidDel="002F1119" w:rsidRDefault="00242ACB">
      <w:pPr>
        <w:rPr>
          <w:del w:id="398" w:author="Microsoft Office User" w:date="2016-12-10T18:24:00Z"/>
        </w:rPr>
      </w:pPr>
      <w:del w:id="399" w:author="Microsoft Office User" w:date="2016-12-10T18:24:00Z">
        <w:r w:rsidDel="002F1119">
          <w:rPr>
            <w:rFonts w:ascii="Courier New" w:eastAsia="Courier New" w:hAnsi="Courier New" w:cs="Courier New"/>
            <w:sz w:val="24"/>
            <w:szCs w:val="24"/>
          </w:rPr>
          <w:delText xml:space="preserve">  INDEX `inName_idx` (`inName` ASC),</w:delText>
        </w:r>
      </w:del>
    </w:p>
    <w:p w14:paraId="3E435232" w14:textId="77777777" w:rsidR="00C43A97" w:rsidDel="002F1119" w:rsidRDefault="00242ACB">
      <w:pPr>
        <w:rPr>
          <w:del w:id="400" w:author="Microsoft Office User" w:date="2016-12-10T18:24:00Z"/>
        </w:rPr>
      </w:pPr>
      <w:del w:id="401" w:author="Microsoft Office User" w:date="2016-12-10T18:24:00Z">
        <w:r w:rsidDel="002F1119">
          <w:rPr>
            <w:rFonts w:ascii="Courier New" w:eastAsia="Courier New" w:hAnsi="Courier New" w:cs="Courier New"/>
            <w:sz w:val="24"/>
            <w:szCs w:val="24"/>
          </w:rPr>
          <w:delText xml:space="preserve">  CONSTRAINT `inMediaID`</w:delText>
        </w:r>
      </w:del>
    </w:p>
    <w:p w14:paraId="37B5169D" w14:textId="77777777" w:rsidR="00C43A97" w:rsidDel="002F1119" w:rsidRDefault="00242ACB">
      <w:pPr>
        <w:rPr>
          <w:del w:id="402" w:author="Microsoft Office User" w:date="2016-12-10T18:24:00Z"/>
        </w:rPr>
      </w:pPr>
      <w:del w:id="403" w:author="Microsoft Office User" w:date="2016-12-10T18:24:00Z">
        <w:r w:rsidDel="002F1119">
          <w:rPr>
            <w:rFonts w:ascii="Courier New" w:eastAsia="Courier New" w:hAnsi="Courier New" w:cs="Courier New"/>
            <w:sz w:val="24"/>
            <w:szCs w:val="24"/>
          </w:rPr>
          <w:delText xml:space="preserve">    FOREIGN KEY (`inMediaID`)</w:delText>
        </w:r>
      </w:del>
    </w:p>
    <w:p w14:paraId="393165B2" w14:textId="77777777" w:rsidR="00C43A97" w:rsidDel="002F1119" w:rsidRDefault="00242ACB">
      <w:pPr>
        <w:rPr>
          <w:del w:id="404" w:author="Microsoft Office User" w:date="2016-12-10T18:24:00Z"/>
        </w:rPr>
      </w:pPr>
      <w:del w:id="405" w:author="Microsoft Office User" w:date="2016-12-10T18:24:00Z">
        <w:r w:rsidDel="002F1119">
          <w:rPr>
            <w:rFonts w:ascii="Courier New" w:eastAsia="Courier New" w:hAnsi="Courier New" w:cs="Courier New"/>
            <w:sz w:val="24"/>
            <w:szCs w:val="24"/>
          </w:rPr>
          <w:delText xml:space="preserve">    REFERENCES `NightOwl`.`Movies` (`movieMediaID`)</w:delText>
        </w:r>
      </w:del>
    </w:p>
    <w:p w14:paraId="37171D47" w14:textId="77777777" w:rsidR="00C43A97" w:rsidDel="002F1119" w:rsidRDefault="00242ACB">
      <w:pPr>
        <w:rPr>
          <w:del w:id="406" w:author="Microsoft Office User" w:date="2016-12-10T18:24:00Z"/>
        </w:rPr>
      </w:pPr>
      <w:del w:id="407" w:author="Microsoft Office User" w:date="2016-12-10T18:24:00Z">
        <w:r w:rsidDel="002F1119">
          <w:rPr>
            <w:rFonts w:ascii="Courier New" w:eastAsia="Courier New" w:hAnsi="Courier New" w:cs="Courier New"/>
            <w:sz w:val="24"/>
            <w:szCs w:val="24"/>
          </w:rPr>
          <w:delText xml:space="preserve">    ON DELETE CASCADE</w:delText>
        </w:r>
      </w:del>
    </w:p>
    <w:p w14:paraId="0CCB0ECD" w14:textId="77777777" w:rsidR="00C43A97" w:rsidDel="002F1119" w:rsidRDefault="00242ACB">
      <w:pPr>
        <w:rPr>
          <w:del w:id="408" w:author="Microsoft Office User" w:date="2016-12-10T18:24:00Z"/>
        </w:rPr>
      </w:pPr>
      <w:del w:id="409" w:author="Microsoft Office User" w:date="2016-12-10T18:24:00Z">
        <w:r w:rsidDel="002F1119">
          <w:rPr>
            <w:rFonts w:ascii="Courier New" w:eastAsia="Courier New" w:hAnsi="Courier New" w:cs="Courier New"/>
            <w:sz w:val="24"/>
            <w:szCs w:val="24"/>
          </w:rPr>
          <w:delText xml:space="preserve">    ON UPDATE CASCADE,</w:delText>
        </w:r>
      </w:del>
    </w:p>
    <w:p w14:paraId="6503986D" w14:textId="77777777" w:rsidR="00C43A97" w:rsidDel="002F1119" w:rsidRDefault="00242ACB">
      <w:pPr>
        <w:rPr>
          <w:del w:id="410" w:author="Microsoft Office User" w:date="2016-12-10T18:24:00Z"/>
        </w:rPr>
      </w:pPr>
      <w:del w:id="411" w:author="Microsoft Office User" w:date="2016-12-10T18:24:00Z">
        <w:r w:rsidDel="002F1119">
          <w:rPr>
            <w:rFonts w:ascii="Courier New" w:eastAsia="Courier New" w:hAnsi="Courier New" w:cs="Courier New"/>
            <w:sz w:val="24"/>
            <w:szCs w:val="24"/>
          </w:rPr>
          <w:delText xml:space="preserve">  CONSTRAINT `inName`</w:delText>
        </w:r>
      </w:del>
    </w:p>
    <w:p w14:paraId="55FB7227" w14:textId="77777777" w:rsidR="00C43A97" w:rsidDel="002F1119" w:rsidRDefault="00242ACB">
      <w:pPr>
        <w:rPr>
          <w:del w:id="412" w:author="Microsoft Office User" w:date="2016-12-10T18:24:00Z"/>
        </w:rPr>
      </w:pPr>
      <w:del w:id="413" w:author="Microsoft Office User" w:date="2016-12-10T18:24:00Z">
        <w:r w:rsidDel="002F1119">
          <w:rPr>
            <w:rFonts w:ascii="Courier New" w:eastAsia="Courier New" w:hAnsi="Courier New" w:cs="Courier New"/>
            <w:sz w:val="24"/>
            <w:szCs w:val="24"/>
          </w:rPr>
          <w:delText xml:space="preserve">    FOREIGN KEY (`inName`)</w:delText>
        </w:r>
      </w:del>
    </w:p>
    <w:p w14:paraId="2A5712DE" w14:textId="77777777" w:rsidR="00C43A97" w:rsidDel="002F1119" w:rsidRDefault="00242ACB">
      <w:pPr>
        <w:rPr>
          <w:del w:id="414" w:author="Microsoft Office User" w:date="2016-12-10T18:24:00Z"/>
        </w:rPr>
      </w:pPr>
      <w:del w:id="415" w:author="Microsoft Office User" w:date="2016-12-10T18:24:00Z">
        <w:r w:rsidDel="002F1119">
          <w:rPr>
            <w:rFonts w:ascii="Courier New" w:eastAsia="Courier New" w:hAnsi="Courier New" w:cs="Courier New"/>
            <w:sz w:val="24"/>
            <w:szCs w:val="24"/>
          </w:rPr>
          <w:delText xml:space="preserve">    REFERENCES `NightOwl`.`Actors` (`name`)</w:delText>
        </w:r>
      </w:del>
    </w:p>
    <w:p w14:paraId="697B9A2D" w14:textId="77777777" w:rsidR="00C43A97" w:rsidDel="002F1119" w:rsidRDefault="00242ACB">
      <w:pPr>
        <w:rPr>
          <w:del w:id="416" w:author="Microsoft Office User" w:date="2016-12-10T18:24:00Z"/>
        </w:rPr>
      </w:pPr>
      <w:del w:id="417" w:author="Microsoft Office User" w:date="2016-12-10T18:24:00Z">
        <w:r w:rsidDel="002F1119">
          <w:rPr>
            <w:rFonts w:ascii="Courier New" w:eastAsia="Courier New" w:hAnsi="Courier New" w:cs="Courier New"/>
            <w:sz w:val="24"/>
            <w:szCs w:val="24"/>
          </w:rPr>
          <w:delText xml:space="preserve">    ON DELETE CASCADE</w:delText>
        </w:r>
      </w:del>
    </w:p>
    <w:p w14:paraId="45D68DC9" w14:textId="77777777" w:rsidR="00C43A97" w:rsidDel="002F1119" w:rsidRDefault="00242ACB">
      <w:pPr>
        <w:rPr>
          <w:del w:id="418" w:author="Microsoft Office User" w:date="2016-12-10T18:24:00Z"/>
        </w:rPr>
      </w:pPr>
      <w:del w:id="419" w:author="Microsoft Office User" w:date="2016-12-10T18:24:00Z">
        <w:r w:rsidDel="002F1119">
          <w:rPr>
            <w:rFonts w:ascii="Courier New" w:eastAsia="Courier New" w:hAnsi="Courier New" w:cs="Courier New"/>
            <w:sz w:val="24"/>
            <w:szCs w:val="24"/>
          </w:rPr>
          <w:delText xml:space="preserve">    ON UPDATE CASCADE);</w:delText>
        </w:r>
      </w:del>
    </w:p>
    <w:p w14:paraId="530A1EE7" w14:textId="77777777" w:rsidR="00C43A97" w:rsidDel="002F1119" w:rsidRDefault="00C43A97">
      <w:pPr>
        <w:rPr>
          <w:del w:id="420" w:author="Microsoft Office User" w:date="2016-12-10T18:24:00Z"/>
        </w:rPr>
      </w:pPr>
    </w:p>
    <w:p w14:paraId="46505750" w14:textId="77777777" w:rsidR="00C43A97" w:rsidDel="002F1119" w:rsidRDefault="00242ACB">
      <w:pPr>
        <w:rPr>
          <w:del w:id="421" w:author="Microsoft Office User" w:date="2016-12-10T18:24:00Z"/>
        </w:rPr>
      </w:pPr>
      <w:del w:id="422" w:author="Microsoft Office User" w:date="2016-12-10T18:24:00Z">
        <w:r w:rsidDel="002F1119">
          <w:rPr>
            <w:rFonts w:ascii="Courier New" w:eastAsia="Courier New" w:hAnsi="Courier New" w:cs="Courier New"/>
            <w:sz w:val="24"/>
            <w:szCs w:val="24"/>
          </w:rPr>
          <w:delText>CREATE TABLE `NightOwl`.`Actors` (</w:delText>
        </w:r>
      </w:del>
    </w:p>
    <w:p w14:paraId="13327846" w14:textId="77777777" w:rsidR="00C43A97" w:rsidDel="002F1119" w:rsidRDefault="00242ACB">
      <w:pPr>
        <w:rPr>
          <w:del w:id="423" w:author="Microsoft Office User" w:date="2016-12-10T18:24:00Z"/>
        </w:rPr>
      </w:pPr>
      <w:del w:id="424" w:author="Microsoft Office User" w:date="2016-12-10T18:24:00Z">
        <w:r w:rsidDel="002F1119">
          <w:rPr>
            <w:rFonts w:ascii="Courier New" w:eastAsia="Courier New" w:hAnsi="Courier New" w:cs="Courier New"/>
            <w:sz w:val="24"/>
            <w:szCs w:val="24"/>
          </w:rPr>
          <w:delText xml:space="preserve">  `name` VARCHAR(255) NOT NULL,</w:delText>
        </w:r>
      </w:del>
    </w:p>
    <w:p w14:paraId="123CD19A" w14:textId="77777777" w:rsidR="00C43A97" w:rsidDel="002F1119" w:rsidRDefault="00242ACB">
      <w:pPr>
        <w:rPr>
          <w:del w:id="425" w:author="Microsoft Office User" w:date="2016-12-10T18:24:00Z"/>
        </w:rPr>
      </w:pPr>
      <w:del w:id="426" w:author="Microsoft Office User" w:date="2016-12-10T18:24:00Z">
        <w:r w:rsidDel="002F1119">
          <w:rPr>
            <w:rFonts w:ascii="Courier New" w:eastAsia="Courier New" w:hAnsi="Courier New" w:cs="Courier New"/>
            <w:sz w:val="24"/>
            <w:szCs w:val="24"/>
          </w:rPr>
          <w:delText xml:space="preserve">  PRIMARY KEY (`name`));</w:delText>
        </w:r>
      </w:del>
    </w:p>
    <w:p w14:paraId="4241AEF4" w14:textId="77777777" w:rsidR="00C43A97" w:rsidDel="002F1119" w:rsidRDefault="00C43A97">
      <w:pPr>
        <w:rPr>
          <w:del w:id="427" w:author="Microsoft Office User" w:date="2016-12-10T18:24:00Z"/>
        </w:rPr>
      </w:pPr>
    </w:p>
    <w:p w14:paraId="6CE18E58" w14:textId="77777777" w:rsidR="00C43A97" w:rsidDel="002F1119" w:rsidRDefault="00242ACB">
      <w:pPr>
        <w:rPr>
          <w:del w:id="428" w:author="Microsoft Office User" w:date="2016-12-10T18:24:00Z"/>
        </w:rPr>
      </w:pPr>
      <w:del w:id="429" w:author="Microsoft Office User" w:date="2016-12-10T18:24:00Z">
        <w:r w:rsidDel="002F1119">
          <w:rPr>
            <w:rFonts w:ascii="Courier New" w:eastAsia="Courier New" w:hAnsi="Courier New" w:cs="Courier New"/>
            <w:sz w:val="24"/>
            <w:szCs w:val="24"/>
          </w:rPr>
          <w:delText>CREATE TABLE `NightOwl`.`History` (</w:delText>
        </w:r>
      </w:del>
    </w:p>
    <w:p w14:paraId="241EBFA8" w14:textId="77777777" w:rsidR="00C43A97" w:rsidDel="002F1119" w:rsidRDefault="00242ACB">
      <w:pPr>
        <w:rPr>
          <w:del w:id="430" w:author="Microsoft Office User" w:date="2016-12-10T18:24:00Z"/>
        </w:rPr>
      </w:pPr>
      <w:del w:id="431" w:author="Microsoft Office User" w:date="2016-12-10T18:24:00Z">
        <w:r w:rsidDel="002F1119">
          <w:rPr>
            <w:rFonts w:ascii="Courier New" w:eastAsia="Courier New" w:hAnsi="Courier New" w:cs="Courier New"/>
            <w:sz w:val="24"/>
            <w:szCs w:val="24"/>
          </w:rPr>
          <w:delText xml:space="preserve">  `historyID` INT NOT NULL,</w:delText>
        </w:r>
      </w:del>
    </w:p>
    <w:p w14:paraId="4AAB42E8" w14:textId="77777777" w:rsidR="00C43A97" w:rsidDel="002F1119" w:rsidRDefault="00242ACB">
      <w:pPr>
        <w:rPr>
          <w:del w:id="432" w:author="Microsoft Office User" w:date="2016-12-10T18:24:00Z"/>
        </w:rPr>
      </w:pPr>
      <w:del w:id="433" w:author="Microsoft Office User" w:date="2016-12-10T18:24:00Z">
        <w:r w:rsidDel="002F1119">
          <w:rPr>
            <w:rFonts w:ascii="Courier New" w:eastAsia="Courier New" w:hAnsi="Courier New" w:cs="Courier New"/>
            <w:sz w:val="24"/>
            <w:szCs w:val="24"/>
          </w:rPr>
          <w:delText xml:space="preserve">  `historyUsername` VARCHAR(20) NOT NULL,</w:delText>
        </w:r>
      </w:del>
    </w:p>
    <w:p w14:paraId="2732A4EF" w14:textId="77777777" w:rsidR="00C43A97" w:rsidDel="002F1119" w:rsidRDefault="00242ACB">
      <w:pPr>
        <w:rPr>
          <w:del w:id="434" w:author="Microsoft Office User" w:date="2016-12-10T18:24:00Z"/>
        </w:rPr>
      </w:pPr>
      <w:del w:id="435" w:author="Microsoft Office User" w:date="2016-12-10T18:24:00Z">
        <w:r w:rsidDel="002F1119">
          <w:rPr>
            <w:rFonts w:ascii="Courier New" w:eastAsia="Courier New" w:hAnsi="Courier New" w:cs="Courier New"/>
            <w:sz w:val="24"/>
            <w:szCs w:val="24"/>
          </w:rPr>
          <w:delText xml:space="preserve">  `historyMediaID` INT NOT NULL,</w:delText>
        </w:r>
      </w:del>
    </w:p>
    <w:p w14:paraId="5CEE38D1" w14:textId="77777777" w:rsidR="00C43A97" w:rsidDel="002F1119" w:rsidRDefault="00242ACB">
      <w:pPr>
        <w:rPr>
          <w:del w:id="436" w:author="Microsoft Office User" w:date="2016-12-10T18:24:00Z"/>
        </w:rPr>
      </w:pPr>
      <w:del w:id="437" w:author="Microsoft Office User" w:date="2016-12-10T18:24:00Z">
        <w:r w:rsidDel="002F1119">
          <w:rPr>
            <w:rFonts w:ascii="Courier New" w:eastAsia="Courier New" w:hAnsi="Courier New" w:cs="Courier New"/>
            <w:sz w:val="24"/>
            <w:szCs w:val="24"/>
          </w:rPr>
          <w:delText xml:space="preserve">  `accesed` DATETIME NOT NULL,</w:delText>
        </w:r>
      </w:del>
    </w:p>
    <w:p w14:paraId="3A069B85" w14:textId="77777777" w:rsidR="00C43A97" w:rsidDel="002F1119" w:rsidRDefault="00242ACB">
      <w:pPr>
        <w:rPr>
          <w:del w:id="438" w:author="Microsoft Office User" w:date="2016-12-10T18:24:00Z"/>
        </w:rPr>
      </w:pPr>
      <w:del w:id="439" w:author="Microsoft Office User" w:date="2016-12-10T18:24:00Z">
        <w:r w:rsidDel="002F1119">
          <w:rPr>
            <w:rFonts w:ascii="Courier New" w:eastAsia="Courier New" w:hAnsi="Courier New" w:cs="Courier New"/>
            <w:sz w:val="24"/>
            <w:szCs w:val="24"/>
          </w:rPr>
          <w:delText xml:space="preserve">  PRIMARY KEY (`historyID`),</w:delText>
        </w:r>
      </w:del>
    </w:p>
    <w:p w14:paraId="2A88FEE1" w14:textId="77777777" w:rsidR="00C43A97" w:rsidDel="002F1119" w:rsidRDefault="00242ACB">
      <w:pPr>
        <w:rPr>
          <w:del w:id="440" w:author="Microsoft Office User" w:date="2016-12-10T18:24:00Z"/>
        </w:rPr>
      </w:pPr>
      <w:del w:id="441" w:author="Microsoft Office User" w:date="2016-12-10T18:24:00Z">
        <w:r w:rsidDel="002F1119">
          <w:rPr>
            <w:rFonts w:ascii="Courier New" w:eastAsia="Courier New" w:hAnsi="Courier New" w:cs="Courier New"/>
            <w:sz w:val="24"/>
            <w:szCs w:val="24"/>
          </w:rPr>
          <w:delText xml:space="preserve">  INDEX `historyMediaID_idx` (`historyMediaID` ASC),</w:delText>
        </w:r>
      </w:del>
    </w:p>
    <w:p w14:paraId="64A6D51A" w14:textId="77777777" w:rsidR="00C43A97" w:rsidDel="002F1119" w:rsidRDefault="00242ACB">
      <w:pPr>
        <w:rPr>
          <w:del w:id="442" w:author="Microsoft Office User" w:date="2016-12-10T18:24:00Z"/>
        </w:rPr>
      </w:pPr>
      <w:del w:id="443" w:author="Microsoft Office User" w:date="2016-12-10T18:24:00Z">
        <w:r w:rsidDel="002F1119">
          <w:rPr>
            <w:rFonts w:ascii="Courier New" w:eastAsia="Courier New" w:hAnsi="Courier New" w:cs="Courier New"/>
            <w:sz w:val="24"/>
            <w:szCs w:val="24"/>
          </w:rPr>
          <w:delText xml:space="preserve">  INDEX `historyUsername_idx` (`historyUsername` ASC),</w:delText>
        </w:r>
      </w:del>
    </w:p>
    <w:p w14:paraId="6F4A3EB4" w14:textId="77777777" w:rsidR="00C43A97" w:rsidDel="002F1119" w:rsidRDefault="00242ACB">
      <w:pPr>
        <w:rPr>
          <w:del w:id="444" w:author="Microsoft Office User" w:date="2016-12-10T18:24:00Z"/>
        </w:rPr>
      </w:pPr>
      <w:del w:id="445" w:author="Microsoft Office User" w:date="2016-12-10T18:24:00Z">
        <w:r w:rsidDel="002F1119">
          <w:rPr>
            <w:rFonts w:ascii="Courier New" w:eastAsia="Courier New" w:hAnsi="Courier New" w:cs="Courier New"/>
            <w:sz w:val="24"/>
            <w:szCs w:val="24"/>
          </w:rPr>
          <w:delText xml:space="preserve">  CONSTRAINT `historyUsername`</w:delText>
        </w:r>
      </w:del>
    </w:p>
    <w:p w14:paraId="0E546DB0" w14:textId="77777777" w:rsidR="00C43A97" w:rsidDel="002F1119" w:rsidRDefault="00242ACB">
      <w:pPr>
        <w:rPr>
          <w:del w:id="446" w:author="Microsoft Office User" w:date="2016-12-10T18:24:00Z"/>
        </w:rPr>
      </w:pPr>
      <w:del w:id="447" w:author="Microsoft Office User" w:date="2016-12-10T18:24:00Z">
        <w:r w:rsidDel="002F1119">
          <w:rPr>
            <w:rFonts w:ascii="Courier New" w:eastAsia="Courier New" w:hAnsi="Courier New" w:cs="Courier New"/>
            <w:sz w:val="24"/>
            <w:szCs w:val="24"/>
          </w:rPr>
          <w:delText xml:space="preserve">    FOREIGN KEY (`historyUsername`)</w:delText>
        </w:r>
      </w:del>
    </w:p>
    <w:p w14:paraId="5800BACC" w14:textId="77777777" w:rsidR="00C43A97" w:rsidDel="002F1119" w:rsidRDefault="00242ACB">
      <w:pPr>
        <w:rPr>
          <w:del w:id="448" w:author="Microsoft Office User" w:date="2016-12-10T18:24:00Z"/>
        </w:rPr>
      </w:pPr>
      <w:del w:id="449" w:author="Microsoft Office User" w:date="2016-12-10T18:24:00Z">
        <w:r w:rsidDel="002F1119">
          <w:rPr>
            <w:rFonts w:ascii="Courier New" w:eastAsia="Courier New" w:hAnsi="Courier New" w:cs="Courier New"/>
            <w:sz w:val="24"/>
            <w:szCs w:val="24"/>
          </w:rPr>
          <w:delText xml:space="preserve">    REFERENCES `NightOwl`.`Users` (`username`)</w:delText>
        </w:r>
      </w:del>
    </w:p>
    <w:p w14:paraId="2F0B175A" w14:textId="77777777" w:rsidR="00C43A97" w:rsidDel="002F1119" w:rsidRDefault="00242ACB">
      <w:pPr>
        <w:rPr>
          <w:del w:id="450" w:author="Microsoft Office User" w:date="2016-12-10T18:24:00Z"/>
        </w:rPr>
      </w:pPr>
      <w:del w:id="451" w:author="Microsoft Office User" w:date="2016-12-10T18:24:00Z">
        <w:r w:rsidDel="002F1119">
          <w:rPr>
            <w:rFonts w:ascii="Courier New" w:eastAsia="Courier New" w:hAnsi="Courier New" w:cs="Courier New"/>
            <w:sz w:val="24"/>
            <w:szCs w:val="24"/>
          </w:rPr>
          <w:delText xml:space="preserve">    ON DELETE CASCADE</w:delText>
        </w:r>
      </w:del>
    </w:p>
    <w:p w14:paraId="578B991B" w14:textId="77777777" w:rsidR="00C43A97" w:rsidDel="002F1119" w:rsidRDefault="00242ACB">
      <w:pPr>
        <w:rPr>
          <w:del w:id="452" w:author="Microsoft Office User" w:date="2016-12-10T18:24:00Z"/>
        </w:rPr>
      </w:pPr>
      <w:del w:id="453" w:author="Microsoft Office User" w:date="2016-12-10T18:24:00Z">
        <w:r w:rsidDel="002F1119">
          <w:rPr>
            <w:rFonts w:ascii="Courier New" w:eastAsia="Courier New" w:hAnsi="Courier New" w:cs="Courier New"/>
            <w:sz w:val="24"/>
            <w:szCs w:val="24"/>
          </w:rPr>
          <w:delText xml:space="preserve">    ON UPDATE CASCADE,</w:delText>
        </w:r>
      </w:del>
    </w:p>
    <w:p w14:paraId="217D909B" w14:textId="77777777" w:rsidR="00C43A97" w:rsidDel="002F1119" w:rsidRDefault="00242ACB">
      <w:pPr>
        <w:rPr>
          <w:del w:id="454" w:author="Microsoft Office User" w:date="2016-12-10T18:24:00Z"/>
        </w:rPr>
      </w:pPr>
      <w:del w:id="455" w:author="Microsoft Office User" w:date="2016-12-10T18:24:00Z">
        <w:r w:rsidDel="002F1119">
          <w:rPr>
            <w:rFonts w:ascii="Courier New" w:eastAsia="Courier New" w:hAnsi="Courier New" w:cs="Courier New"/>
            <w:sz w:val="24"/>
            <w:szCs w:val="24"/>
          </w:rPr>
          <w:delText xml:space="preserve">  CONSTRAINT `historyMediaID`</w:delText>
        </w:r>
      </w:del>
    </w:p>
    <w:p w14:paraId="69213E15" w14:textId="77777777" w:rsidR="00C43A97" w:rsidDel="002F1119" w:rsidRDefault="00242ACB">
      <w:pPr>
        <w:rPr>
          <w:del w:id="456" w:author="Microsoft Office User" w:date="2016-12-10T18:24:00Z"/>
        </w:rPr>
      </w:pPr>
      <w:del w:id="457" w:author="Microsoft Office User" w:date="2016-12-10T18:24:00Z">
        <w:r w:rsidDel="002F1119">
          <w:rPr>
            <w:rFonts w:ascii="Courier New" w:eastAsia="Courier New" w:hAnsi="Courier New" w:cs="Courier New"/>
            <w:sz w:val="24"/>
            <w:szCs w:val="24"/>
          </w:rPr>
          <w:delText xml:space="preserve">    FOREIGN KEY (`historyMediaID`)</w:delText>
        </w:r>
      </w:del>
    </w:p>
    <w:p w14:paraId="3B57992D" w14:textId="77777777" w:rsidR="00C43A97" w:rsidDel="002F1119" w:rsidRDefault="00242ACB">
      <w:pPr>
        <w:rPr>
          <w:del w:id="458" w:author="Microsoft Office User" w:date="2016-12-10T18:24:00Z"/>
        </w:rPr>
      </w:pPr>
      <w:del w:id="459" w:author="Microsoft Office User" w:date="2016-12-10T18:24:00Z">
        <w:r w:rsidDel="002F1119">
          <w:rPr>
            <w:rFonts w:ascii="Courier New" w:eastAsia="Courier New" w:hAnsi="Courier New" w:cs="Courier New"/>
            <w:sz w:val="24"/>
            <w:szCs w:val="24"/>
          </w:rPr>
          <w:delText xml:space="preserve">    REFERENCES `NightOwl`.`Media` (`mediaID`)</w:delText>
        </w:r>
      </w:del>
    </w:p>
    <w:p w14:paraId="2A9C1C41" w14:textId="77777777" w:rsidR="00C43A97" w:rsidDel="002F1119" w:rsidRDefault="00242ACB">
      <w:pPr>
        <w:rPr>
          <w:del w:id="460" w:author="Microsoft Office User" w:date="2016-12-10T18:24:00Z"/>
        </w:rPr>
      </w:pPr>
      <w:del w:id="461" w:author="Microsoft Office User" w:date="2016-12-10T18:24:00Z">
        <w:r w:rsidDel="002F1119">
          <w:rPr>
            <w:rFonts w:ascii="Courier New" w:eastAsia="Courier New" w:hAnsi="Courier New" w:cs="Courier New"/>
            <w:sz w:val="24"/>
            <w:szCs w:val="24"/>
          </w:rPr>
          <w:delText xml:space="preserve">    ON DELETE CASCADE</w:delText>
        </w:r>
      </w:del>
    </w:p>
    <w:p w14:paraId="41F4B956" w14:textId="77777777" w:rsidR="00C43A97" w:rsidDel="002F1119" w:rsidRDefault="00242ACB">
      <w:pPr>
        <w:rPr>
          <w:del w:id="462" w:author="Microsoft Office User" w:date="2016-12-10T18:24:00Z"/>
        </w:rPr>
      </w:pPr>
      <w:del w:id="463" w:author="Microsoft Office User" w:date="2016-12-10T18:24:00Z">
        <w:r w:rsidDel="002F1119">
          <w:rPr>
            <w:rFonts w:ascii="Courier New" w:eastAsia="Courier New" w:hAnsi="Courier New" w:cs="Courier New"/>
            <w:sz w:val="24"/>
            <w:szCs w:val="24"/>
          </w:rPr>
          <w:delText xml:space="preserve">    ON UPDATE CASCADE);</w:delText>
        </w:r>
      </w:del>
    </w:p>
    <w:p w14:paraId="6476FC45" w14:textId="77777777" w:rsidR="00C43A97" w:rsidDel="002F1119" w:rsidRDefault="00C43A97">
      <w:pPr>
        <w:rPr>
          <w:del w:id="464" w:author="Microsoft Office User" w:date="2016-12-10T18:24:00Z"/>
        </w:rPr>
      </w:pPr>
    </w:p>
    <w:p w14:paraId="43B8CFB6" w14:textId="77777777" w:rsidR="00C43A97" w:rsidDel="002F1119" w:rsidRDefault="00242ACB">
      <w:pPr>
        <w:rPr>
          <w:del w:id="465" w:author="Microsoft Office User" w:date="2016-12-10T18:24:00Z"/>
        </w:rPr>
      </w:pPr>
      <w:del w:id="466" w:author="Microsoft Office User" w:date="2016-12-10T18:24:00Z">
        <w:r w:rsidDel="002F1119">
          <w:rPr>
            <w:rFonts w:ascii="Courier New" w:eastAsia="Courier New" w:hAnsi="Courier New" w:cs="Courier New"/>
            <w:sz w:val="24"/>
            <w:szCs w:val="24"/>
          </w:rPr>
          <w:delText>CREATE TABLE `NightOwl`.`Comment` (</w:delText>
        </w:r>
      </w:del>
    </w:p>
    <w:p w14:paraId="2405617F" w14:textId="77777777" w:rsidR="00C43A97" w:rsidDel="002F1119" w:rsidRDefault="00242ACB">
      <w:pPr>
        <w:rPr>
          <w:del w:id="467" w:author="Microsoft Office User" w:date="2016-12-10T18:24:00Z"/>
        </w:rPr>
      </w:pPr>
      <w:del w:id="468" w:author="Microsoft Office User" w:date="2016-12-10T18:24:00Z">
        <w:r w:rsidDel="002F1119">
          <w:rPr>
            <w:rFonts w:ascii="Courier New" w:eastAsia="Courier New" w:hAnsi="Courier New" w:cs="Courier New"/>
            <w:sz w:val="24"/>
            <w:szCs w:val="24"/>
          </w:rPr>
          <w:delText xml:space="preserve">  `commentID` INT NOT NULL,</w:delText>
        </w:r>
      </w:del>
    </w:p>
    <w:p w14:paraId="7D79F995" w14:textId="77777777" w:rsidR="00C43A97" w:rsidDel="002F1119" w:rsidRDefault="00242ACB">
      <w:pPr>
        <w:rPr>
          <w:del w:id="469" w:author="Microsoft Office User" w:date="2016-12-10T18:24:00Z"/>
        </w:rPr>
      </w:pPr>
      <w:del w:id="470" w:author="Microsoft Office User" w:date="2016-12-10T18:24:00Z">
        <w:r w:rsidDel="002F1119">
          <w:rPr>
            <w:rFonts w:ascii="Courier New" w:eastAsia="Courier New" w:hAnsi="Courier New" w:cs="Courier New"/>
            <w:sz w:val="24"/>
            <w:szCs w:val="24"/>
          </w:rPr>
          <w:delText xml:space="preserve">  `commentUsername` VARCHAR(20) NOT NULL,</w:delText>
        </w:r>
      </w:del>
    </w:p>
    <w:p w14:paraId="4B68CF07" w14:textId="77777777" w:rsidR="00C43A97" w:rsidDel="002F1119" w:rsidRDefault="00242ACB">
      <w:pPr>
        <w:rPr>
          <w:del w:id="471" w:author="Microsoft Office User" w:date="2016-12-10T18:24:00Z"/>
        </w:rPr>
      </w:pPr>
      <w:del w:id="472" w:author="Microsoft Office User" w:date="2016-12-10T18:24:00Z">
        <w:r w:rsidDel="002F1119">
          <w:rPr>
            <w:rFonts w:ascii="Courier New" w:eastAsia="Courier New" w:hAnsi="Courier New" w:cs="Courier New"/>
            <w:sz w:val="24"/>
            <w:szCs w:val="24"/>
          </w:rPr>
          <w:delText xml:space="preserve">  `commentMediaID` INT NOT NULL,</w:delText>
        </w:r>
      </w:del>
    </w:p>
    <w:p w14:paraId="0EDB09CD" w14:textId="77777777" w:rsidR="00C43A97" w:rsidDel="002F1119" w:rsidRDefault="00242ACB">
      <w:pPr>
        <w:rPr>
          <w:del w:id="473" w:author="Microsoft Office User" w:date="2016-12-10T18:24:00Z"/>
        </w:rPr>
      </w:pPr>
      <w:del w:id="474" w:author="Microsoft Office User" w:date="2016-12-10T18:24:00Z">
        <w:r w:rsidDel="002F1119">
          <w:rPr>
            <w:rFonts w:ascii="Courier New" w:eastAsia="Courier New" w:hAnsi="Courier New" w:cs="Courier New"/>
            <w:sz w:val="24"/>
            <w:szCs w:val="24"/>
          </w:rPr>
          <w:delText xml:space="preserve">  `comment` VARCHAR(255) NOT NULL,</w:delText>
        </w:r>
      </w:del>
    </w:p>
    <w:p w14:paraId="0413B12D" w14:textId="77777777" w:rsidR="00C43A97" w:rsidDel="002F1119" w:rsidRDefault="00242ACB">
      <w:pPr>
        <w:rPr>
          <w:del w:id="475" w:author="Microsoft Office User" w:date="2016-12-10T18:24:00Z"/>
        </w:rPr>
      </w:pPr>
      <w:del w:id="476" w:author="Microsoft Office User" w:date="2016-12-10T18:24:00Z">
        <w:r w:rsidDel="002F1119">
          <w:rPr>
            <w:rFonts w:ascii="Courier New" w:eastAsia="Courier New" w:hAnsi="Courier New" w:cs="Courier New"/>
            <w:sz w:val="24"/>
            <w:szCs w:val="24"/>
          </w:rPr>
          <w:delText xml:space="preserve">  PRIMARY KEY (`commentID`),</w:delText>
        </w:r>
      </w:del>
    </w:p>
    <w:p w14:paraId="0280CB91" w14:textId="77777777" w:rsidR="00C43A97" w:rsidDel="002F1119" w:rsidRDefault="00242ACB">
      <w:pPr>
        <w:rPr>
          <w:del w:id="477" w:author="Microsoft Office User" w:date="2016-12-10T18:24:00Z"/>
        </w:rPr>
      </w:pPr>
      <w:del w:id="478" w:author="Microsoft Office User" w:date="2016-12-10T18:24:00Z">
        <w:r w:rsidDel="002F1119">
          <w:rPr>
            <w:rFonts w:ascii="Courier New" w:eastAsia="Courier New" w:hAnsi="Courier New" w:cs="Courier New"/>
            <w:sz w:val="24"/>
            <w:szCs w:val="24"/>
          </w:rPr>
          <w:delText xml:space="preserve">  INDEX `commentUsername_idx` (`commentUsername` ASC),</w:delText>
        </w:r>
      </w:del>
    </w:p>
    <w:p w14:paraId="220E2057" w14:textId="77777777" w:rsidR="00C43A97" w:rsidDel="002F1119" w:rsidRDefault="00242ACB">
      <w:pPr>
        <w:rPr>
          <w:del w:id="479" w:author="Microsoft Office User" w:date="2016-12-10T18:24:00Z"/>
        </w:rPr>
      </w:pPr>
      <w:del w:id="480" w:author="Microsoft Office User" w:date="2016-12-10T18:24:00Z">
        <w:r w:rsidDel="002F1119">
          <w:rPr>
            <w:rFonts w:ascii="Courier New" w:eastAsia="Courier New" w:hAnsi="Courier New" w:cs="Courier New"/>
            <w:sz w:val="24"/>
            <w:szCs w:val="24"/>
          </w:rPr>
          <w:delText xml:space="preserve">  INDEX `commentMediaID_idx` (`commentMediaID` ASC),</w:delText>
        </w:r>
      </w:del>
    </w:p>
    <w:p w14:paraId="12FB78F6" w14:textId="77777777" w:rsidR="00C43A97" w:rsidDel="002F1119" w:rsidRDefault="00242ACB">
      <w:pPr>
        <w:rPr>
          <w:del w:id="481" w:author="Microsoft Office User" w:date="2016-12-10T18:24:00Z"/>
        </w:rPr>
      </w:pPr>
      <w:del w:id="482" w:author="Microsoft Office User" w:date="2016-12-10T18:24:00Z">
        <w:r w:rsidDel="002F1119">
          <w:rPr>
            <w:rFonts w:ascii="Courier New" w:eastAsia="Courier New" w:hAnsi="Courier New" w:cs="Courier New"/>
            <w:sz w:val="24"/>
            <w:szCs w:val="24"/>
          </w:rPr>
          <w:delText xml:space="preserve">  CONSTRAINT `commentUsername`</w:delText>
        </w:r>
      </w:del>
    </w:p>
    <w:p w14:paraId="545C2732" w14:textId="77777777" w:rsidR="00C43A97" w:rsidDel="002F1119" w:rsidRDefault="00242ACB">
      <w:pPr>
        <w:rPr>
          <w:del w:id="483" w:author="Microsoft Office User" w:date="2016-12-10T18:24:00Z"/>
        </w:rPr>
      </w:pPr>
      <w:del w:id="484" w:author="Microsoft Office User" w:date="2016-12-10T18:24:00Z">
        <w:r w:rsidDel="002F1119">
          <w:rPr>
            <w:rFonts w:ascii="Courier New" w:eastAsia="Courier New" w:hAnsi="Courier New" w:cs="Courier New"/>
            <w:sz w:val="24"/>
            <w:szCs w:val="24"/>
          </w:rPr>
          <w:delText xml:space="preserve">    FOREIGN KEY (`commentUsername`)</w:delText>
        </w:r>
      </w:del>
    </w:p>
    <w:p w14:paraId="6E587AFC" w14:textId="77777777" w:rsidR="00C43A97" w:rsidDel="002F1119" w:rsidRDefault="00242ACB">
      <w:pPr>
        <w:rPr>
          <w:del w:id="485" w:author="Microsoft Office User" w:date="2016-12-10T18:24:00Z"/>
        </w:rPr>
      </w:pPr>
      <w:del w:id="486" w:author="Microsoft Office User" w:date="2016-12-10T18:24:00Z">
        <w:r w:rsidDel="002F1119">
          <w:rPr>
            <w:rFonts w:ascii="Courier New" w:eastAsia="Courier New" w:hAnsi="Courier New" w:cs="Courier New"/>
            <w:sz w:val="24"/>
            <w:szCs w:val="24"/>
          </w:rPr>
          <w:delText xml:space="preserve">    REFERENCES `NightOwl`.`Users` (`username`)</w:delText>
        </w:r>
      </w:del>
    </w:p>
    <w:p w14:paraId="5372FCDF" w14:textId="77777777" w:rsidR="00C43A97" w:rsidDel="002F1119" w:rsidRDefault="00242ACB">
      <w:pPr>
        <w:rPr>
          <w:del w:id="487" w:author="Microsoft Office User" w:date="2016-12-10T18:24:00Z"/>
        </w:rPr>
      </w:pPr>
      <w:del w:id="488" w:author="Microsoft Office User" w:date="2016-12-10T18:24:00Z">
        <w:r w:rsidDel="002F1119">
          <w:rPr>
            <w:rFonts w:ascii="Courier New" w:eastAsia="Courier New" w:hAnsi="Courier New" w:cs="Courier New"/>
            <w:sz w:val="24"/>
            <w:szCs w:val="24"/>
          </w:rPr>
          <w:delText xml:space="preserve">    ON DELETE CASCADE</w:delText>
        </w:r>
      </w:del>
    </w:p>
    <w:p w14:paraId="7D5BE36E" w14:textId="77777777" w:rsidR="00C43A97" w:rsidDel="002F1119" w:rsidRDefault="00242ACB">
      <w:pPr>
        <w:rPr>
          <w:del w:id="489" w:author="Microsoft Office User" w:date="2016-12-10T18:24:00Z"/>
        </w:rPr>
      </w:pPr>
      <w:del w:id="490" w:author="Microsoft Office User" w:date="2016-12-10T18:24:00Z">
        <w:r w:rsidDel="002F1119">
          <w:rPr>
            <w:rFonts w:ascii="Courier New" w:eastAsia="Courier New" w:hAnsi="Courier New" w:cs="Courier New"/>
            <w:sz w:val="24"/>
            <w:szCs w:val="24"/>
          </w:rPr>
          <w:delText xml:space="preserve">    ON UPDATE CASCADE,</w:delText>
        </w:r>
      </w:del>
    </w:p>
    <w:p w14:paraId="4930ECCB" w14:textId="77777777" w:rsidR="00C43A97" w:rsidDel="002F1119" w:rsidRDefault="00242ACB">
      <w:pPr>
        <w:rPr>
          <w:del w:id="491" w:author="Microsoft Office User" w:date="2016-12-10T18:24:00Z"/>
        </w:rPr>
      </w:pPr>
      <w:del w:id="492" w:author="Microsoft Office User" w:date="2016-12-10T18:24:00Z">
        <w:r w:rsidDel="002F1119">
          <w:rPr>
            <w:rFonts w:ascii="Courier New" w:eastAsia="Courier New" w:hAnsi="Courier New" w:cs="Courier New"/>
            <w:sz w:val="24"/>
            <w:szCs w:val="24"/>
          </w:rPr>
          <w:delText xml:space="preserve">  CONSTRAINT `commentMediaID`</w:delText>
        </w:r>
      </w:del>
    </w:p>
    <w:p w14:paraId="74F90F12" w14:textId="77777777" w:rsidR="00C43A97" w:rsidDel="002F1119" w:rsidRDefault="00242ACB">
      <w:pPr>
        <w:rPr>
          <w:del w:id="493" w:author="Microsoft Office User" w:date="2016-12-10T18:24:00Z"/>
        </w:rPr>
      </w:pPr>
      <w:del w:id="494" w:author="Microsoft Office User" w:date="2016-12-10T18:24:00Z">
        <w:r w:rsidDel="002F1119">
          <w:rPr>
            <w:rFonts w:ascii="Courier New" w:eastAsia="Courier New" w:hAnsi="Courier New" w:cs="Courier New"/>
            <w:sz w:val="24"/>
            <w:szCs w:val="24"/>
          </w:rPr>
          <w:delText xml:space="preserve">    FOREIGN KEY (`commentMediaID`)</w:delText>
        </w:r>
      </w:del>
    </w:p>
    <w:p w14:paraId="11C411E3" w14:textId="77777777" w:rsidR="00C43A97" w:rsidDel="002F1119" w:rsidRDefault="00242ACB">
      <w:pPr>
        <w:rPr>
          <w:del w:id="495" w:author="Microsoft Office User" w:date="2016-12-10T18:24:00Z"/>
        </w:rPr>
      </w:pPr>
      <w:del w:id="496" w:author="Microsoft Office User" w:date="2016-12-10T18:24:00Z">
        <w:r w:rsidDel="002F1119">
          <w:rPr>
            <w:rFonts w:ascii="Courier New" w:eastAsia="Courier New" w:hAnsi="Courier New" w:cs="Courier New"/>
            <w:sz w:val="24"/>
            <w:szCs w:val="24"/>
          </w:rPr>
          <w:delText xml:space="preserve">    REFERENCES `NightOwl`.`Media` (`mediaID`)</w:delText>
        </w:r>
      </w:del>
    </w:p>
    <w:p w14:paraId="29EEFE1E" w14:textId="77777777" w:rsidR="00C43A97" w:rsidDel="002F1119" w:rsidRDefault="00242ACB">
      <w:pPr>
        <w:rPr>
          <w:del w:id="497" w:author="Microsoft Office User" w:date="2016-12-10T18:24:00Z"/>
        </w:rPr>
      </w:pPr>
      <w:del w:id="498" w:author="Microsoft Office User" w:date="2016-12-10T18:24:00Z">
        <w:r w:rsidDel="002F1119">
          <w:rPr>
            <w:rFonts w:ascii="Courier New" w:eastAsia="Courier New" w:hAnsi="Courier New" w:cs="Courier New"/>
            <w:sz w:val="24"/>
            <w:szCs w:val="24"/>
          </w:rPr>
          <w:delText xml:space="preserve">    ON DELETE CASCADE</w:delText>
        </w:r>
      </w:del>
    </w:p>
    <w:p w14:paraId="509797C5" w14:textId="77777777" w:rsidR="00C43A97" w:rsidDel="002F1119" w:rsidRDefault="00242ACB">
      <w:pPr>
        <w:rPr>
          <w:del w:id="499" w:author="Microsoft Office User" w:date="2016-12-10T18:24:00Z"/>
        </w:rPr>
      </w:pPr>
      <w:del w:id="500" w:author="Microsoft Office User" w:date="2016-12-10T18:24:00Z">
        <w:r w:rsidDel="002F1119">
          <w:rPr>
            <w:rFonts w:ascii="Courier New" w:eastAsia="Courier New" w:hAnsi="Courier New" w:cs="Courier New"/>
            <w:sz w:val="24"/>
            <w:szCs w:val="24"/>
          </w:rPr>
          <w:delText xml:space="preserve">    ON UPDATE CASCADE);</w:delText>
        </w:r>
      </w:del>
    </w:p>
    <w:p w14:paraId="62A6365C" w14:textId="77777777" w:rsidR="00C43A97" w:rsidDel="002F1119" w:rsidRDefault="00C43A97">
      <w:pPr>
        <w:rPr>
          <w:del w:id="501" w:author="Microsoft Office User" w:date="2016-12-10T18:24:00Z"/>
        </w:rPr>
      </w:pPr>
    </w:p>
    <w:p w14:paraId="1D804070" w14:textId="77777777" w:rsidR="00C43A97" w:rsidRDefault="00242ACB">
      <w:r>
        <w:rPr>
          <w:rFonts w:ascii="Times New Roman" w:eastAsia="Times New Roman" w:hAnsi="Times New Roman" w:cs="Times New Roman"/>
          <w:b/>
          <w:sz w:val="24"/>
          <w:szCs w:val="24"/>
        </w:rPr>
        <w:t>4. Write SQL queries for each operation in your narrative.</w:t>
      </w:r>
    </w:p>
    <w:p w14:paraId="5C34DA6F" w14:textId="77777777" w:rsidR="00C43A97" w:rsidRDefault="00C43A97"/>
    <w:p w14:paraId="72ACB4AE" w14:textId="77777777" w:rsidR="00C43A97" w:rsidRDefault="00242ACB">
      <w:del w:id="502" w:author="Microsoft Office User" w:date="2016-12-10T18:26:00Z">
        <w:r w:rsidDel="002F1119">
          <w:rPr>
            <w:rFonts w:ascii="Times New Roman" w:eastAsia="Times New Roman" w:hAnsi="Times New Roman" w:cs="Times New Roman"/>
            <w:color w:val="FF0000"/>
            <w:sz w:val="24"/>
            <w:szCs w:val="24"/>
          </w:rPr>
          <w:delText xml:space="preserve">1) </w:delText>
        </w:r>
      </w:del>
      <w:r>
        <w:rPr>
          <w:rFonts w:ascii="Times New Roman" w:eastAsia="Times New Roman" w:hAnsi="Times New Roman" w:cs="Times New Roman"/>
          <w:color w:val="FF0000"/>
          <w:sz w:val="24"/>
          <w:szCs w:val="24"/>
        </w:rPr>
        <w:t>All video titles</w:t>
      </w:r>
    </w:p>
    <w:p w14:paraId="669C67AD" w14:textId="22070967" w:rsidR="00C43A97" w:rsidRDefault="00242ACB">
      <w:r>
        <w:rPr>
          <w:rFonts w:ascii="Courier New" w:eastAsia="Courier New" w:hAnsi="Courier New" w:cs="Courier New"/>
          <w:sz w:val="20"/>
          <w:szCs w:val="20"/>
        </w:rPr>
        <w:t>SELECT Media.</w:t>
      </w:r>
      <w:del w:id="503" w:author="Microsoft Office User" w:date="2016-12-10T21:49:00Z">
        <w:r w:rsidDel="00A009EF">
          <w:rPr>
            <w:rFonts w:ascii="Courier New" w:eastAsia="Courier New" w:hAnsi="Courier New" w:cs="Courier New"/>
            <w:sz w:val="20"/>
            <w:szCs w:val="20"/>
          </w:rPr>
          <w:delText>title</w:delText>
        </w:r>
      </w:del>
      <w:ins w:id="504" w:author="Microsoft Office User" w:date="2016-12-10T21:49:00Z">
        <w:r w:rsidR="00A009EF">
          <w:rPr>
            <w:rFonts w:ascii="Courier New" w:eastAsia="Courier New" w:hAnsi="Courier New" w:cs="Courier New"/>
            <w:sz w:val="20"/>
            <w:szCs w:val="20"/>
          </w:rPr>
          <w:t>name</w:t>
        </w:r>
      </w:ins>
    </w:p>
    <w:p w14:paraId="19424A6A" w14:textId="77777777" w:rsidR="00C43A97" w:rsidRDefault="00242ACB">
      <w:r>
        <w:rPr>
          <w:rFonts w:ascii="Courier New" w:eastAsia="Courier New" w:hAnsi="Courier New" w:cs="Courier New"/>
          <w:sz w:val="20"/>
          <w:szCs w:val="20"/>
        </w:rPr>
        <w:t>FROM Media, Video</w:t>
      </w:r>
    </w:p>
    <w:p w14:paraId="1F2D93EF" w14:textId="77777777" w:rsidR="00C43A97" w:rsidRDefault="00242ACB">
      <w:r>
        <w:rPr>
          <w:rFonts w:ascii="Courier New" w:eastAsia="Courier New" w:hAnsi="Courier New" w:cs="Courier New"/>
          <w:sz w:val="20"/>
          <w:szCs w:val="20"/>
        </w:rPr>
        <w:t>WHERE Media.mediaId = Video.mediaId</w:t>
      </w:r>
    </w:p>
    <w:p w14:paraId="3290FFFB" w14:textId="77777777" w:rsidR="00C43A97" w:rsidRDefault="00242ACB">
      <w:r>
        <w:rPr>
          <w:rFonts w:ascii="Courier New" w:eastAsia="Courier New" w:hAnsi="Courier New" w:cs="Courier New"/>
          <w:sz w:val="20"/>
          <w:szCs w:val="20"/>
        </w:rPr>
        <w:t xml:space="preserve"> </w:t>
      </w:r>
    </w:p>
    <w:p w14:paraId="7FB916F2" w14:textId="77777777" w:rsidR="00C43A97" w:rsidRDefault="00242ACB">
      <w:del w:id="505" w:author="Microsoft Office User" w:date="2016-12-10T18:26:00Z">
        <w:r w:rsidDel="002F1119">
          <w:rPr>
            <w:rFonts w:ascii="Times New Roman" w:eastAsia="Times New Roman" w:hAnsi="Times New Roman" w:cs="Times New Roman"/>
            <w:color w:val="FF0000"/>
            <w:sz w:val="24"/>
            <w:szCs w:val="24"/>
          </w:rPr>
          <w:delText xml:space="preserve">2) </w:delText>
        </w:r>
      </w:del>
      <w:r>
        <w:rPr>
          <w:rFonts w:ascii="Times New Roman" w:eastAsia="Times New Roman" w:hAnsi="Times New Roman" w:cs="Times New Roman"/>
          <w:color w:val="FF0000"/>
          <w:sz w:val="24"/>
          <w:szCs w:val="24"/>
        </w:rPr>
        <w:t>All picture titles</w:t>
      </w:r>
    </w:p>
    <w:p w14:paraId="7AB24F27" w14:textId="63B968EA" w:rsidR="00C43A97" w:rsidRDefault="00242ACB">
      <w:r>
        <w:rPr>
          <w:rFonts w:ascii="Courier New" w:eastAsia="Courier New" w:hAnsi="Courier New" w:cs="Courier New"/>
          <w:sz w:val="20"/>
          <w:szCs w:val="20"/>
        </w:rPr>
        <w:t>SELECT Media.</w:t>
      </w:r>
      <w:del w:id="506" w:author="Microsoft Office User" w:date="2016-12-10T21:49:00Z">
        <w:r w:rsidDel="00A009EF">
          <w:rPr>
            <w:rFonts w:ascii="Courier New" w:eastAsia="Courier New" w:hAnsi="Courier New" w:cs="Courier New"/>
            <w:sz w:val="20"/>
            <w:szCs w:val="20"/>
          </w:rPr>
          <w:delText>title</w:delText>
        </w:r>
      </w:del>
      <w:ins w:id="507" w:author="Microsoft Office User" w:date="2016-12-10T21:49:00Z">
        <w:r w:rsidR="00A009EF">
          <w:rPr>
            <w:rFonts w:ascii="Courier New" w:eastAsia="Courier New" w:hAnsi="Courier New" w:cs="Courier New"/>
            <w:sz w:val="20"/>
            <w:szCs w:val="20"/>
          </w:rPr>
          <w:t>name</w:t>
        </w:r>
      </w:ins>
    </w:p>
    <w:p w14:paraId="25937425" w14:textId="77777777" w:rsidR="00C43A97" w:rsidRDefault="00242ACB">
      <w:r>
        <w:rPr>
          <w:rFonts w:ascii="Courier New" w:eastAsia="Courier New" w:hAnsi="Courier New" w:cs="Courier New"/>
          <w:sz w:val="20"/>
          <w:szCs w:val="20"/>
        </w:rPr>
        <w:t>FROM Media, Picture</w:t>
      </w:r>
    </w:p>
    <w:p w14:paraId="24DB755A" w14:textId="77777777" w:rsidR="00C43A97" w:rsidRDefault="00242ACB">
      <w:r>
        <w:rPr>
          <w:rFonts w:ascii="Courier New" w:eastAsia="Courier New" w:hAnsi="Courier New" w:cs="Courier New"/>
          <w:sz w:val="20"/>
          <w:szCs w:val="20"/>
        </w:rPr>
        <w:t>WHERE Media.mediaId = Picture.mediaId</w:t>
      </w:r>
    </w:p>
    <w:p w14:paraId="1231C33B" w14:textId="77777777" w:rsidR="00C43A97" w:rsidRDefault="00242ACB">
      <w:r>
        <w:rPr>
          <w:rFonts w:ascii="Times New Roman" w:eastAsia="Times New Roman" w:hAnsi="Times New Roman" w:cs="Times New Roman"/>
          <w:sz w:val="20"/>
          <w:szCs w:val="20"/>
        </w:rPr>
        <w:t xml:space="preserve"> </w:t>
      </w:r>
    </w:p>
    <w:p w14:paraId="1A1B777E" w14:textId="77777777" w:rsidR="00C43A97" w:rsidRDefault="00242ACB">
      <w:del w:id="508" w:author="Microsoft Office User" w:date="2016-12-10T18:26:00Z">
        <w:r w:rsidDel="002F1119">
          <w:rPr>
            <w:rFonts w:ascii="Times New Roman" w:eastAsia="Times New Roman" w:hAnsi="Times New Roman" w:cs="Times New Roman"/>
            <w:color w:val="FF0000"/>
            <w:sz w:val="24"/>
            <w:szCs w:val="24"/>
          </w:rPr>
          <w:delText xml:space="preserve">3) </w:delText>
        </w:r>
      </w:del>
      <w:r>
        <w:rPr>
          <w:rFonts w:ascii="Times New Roman" w:eastAsia="Times New Roman" w:hAnsi="Times New Roman" w:cs="Times New Roman"/>
          <w:color w:val="FF0000"/>
          <w:sz w:val="24"/>
          <w:szCs w:val="24"/>
        </w:rPr>
        <w:t>All music titles</w:t>
      </w:r>
    </w:p>
    <w:p w14:paraId="2AC3D412" w14:textId="098FDCAD" w:rsidR="00C43A97" w:rsidRDefault="00242ACB">
      <w:r>
        <w:rPr>
          <w:rFonts w:ascii="Courier New" w:eastAsia="Courier New" w:hAnsi="Courier New" w:cs="Courier New"/>
          <w:sz w:val="20"/>
          <w:szCs w:val="20"/>
        </w:rPr>
        <w:t>SELECT Media.</w:t>
      </w:r>
      <w:del w:id="509" w:author="Microsoft Office User" w:date="2016-12-10T21:49:00Z">
        <w:r w:rsidDel="00A009EF">
          <w:rPr>
            <w:rFonts w:ascii="Courier New" w:eastAsia="Courier New" w:hAnsi="Courier New" w:cs="Courier New"/>
            <w:sz w:val="20"/>
            <w:szCs w:val="20"/>
          </w:rPr>
          <w:delText>title</w:delText>
        </w:r>
      </w:del>
      <w:ins w:id="510" w:author="Microsoft Office User" w:date="2016-12-10T21:49:00Z">
        <w:r w:rsidR="00A009EF">
          <w:rPr>
            <w:rFonts w:ascii="Courier New" w:eastAsia="Courier New" w:hAnsi="Courier New" w:cs="Courier New"/>
            <w:sz w:val="20"/>
            <w:szCs w:val="20"/>
          </w:rPr>
          <w:t>name</w:t>
        </w:r>
      </w:ins>
    </w:p>
    <w:p w14:paraId="35AB9254" w14:textId="77777777" w:rsidR="00C43A97" w:rsidRDefault="00242ACB">
      <w:r>
        <w:rPr>
          <w:rFonts w:ascii="Courier New" w:eastAsia="Courier New" w:hAnsi="Courier New" w:cs="Courier New"/>
          <w:sz w:val="20"/>
          <w:szCs w:val="20"/>
        </w:rPr>
        <w:t>FROM Media, Music</w:t>
      </w:r>
    </w:p>
    <w:p w14:paraId="1219678D" w14:textId="77777777" w:rsidR="00C43A97" w:rsidDel="002F1119" w:rsidRDefault="00242ACB" w:rsidP="002F1119">
      <w:pPr>
        <w:rPr>
          <w:del w:id="511" w:author="Microsoft Office User" w:date="2016-12-10T18:26:00Z"/>
        </w:rPr>
        <w:pPrChange w:id="512" w:author="Microsoft Office User" w:date="2016-12-10T18:26:00Z">
          <w:pPr/>
        </w:pPrChange>
      </w:pPr>
      <w:r>
        <w:rPr>
          <w:rFonts w:ascii="Courier New" w:eastAsia="Courier New" w:hAnsi="Courier New" w:cs="Courier New"/>
          <w:sz w:val="20"/>
          <w:szCs w:val="20"/>
        </w:rPr>
        <w:t>WHERE Media.mediaId = Music.mediaId</w:t>
      </w:r>
    </w:p>
    <w:p w14:paraId="73A64730" w14:textId="77777777" w:rsidR="00C43A97" w:rsidDel="002F1119" w:rsidRDefault="00242ACB" w:rsidP="002F1119">
      <w:pPr>
        <w:rPr>
          <w:del w:id="513" w:author="Microsoft Office User" w:date="2016-12-10T18:26:00Z"/>
        </w:rPr>
        <w:pPrChange w:id="514" w:author="Microsoft Office User" w:date="2016-12-10T18:26:00Z">
          <w:pPr/>
        </w:pPrChange>
      </w:pPr>
      <w:del w:id="515" w:author="Microsoft Office User" w:date="2016-12-10T18:26:00Z">
        <w:r w:rsidDel="002F1119">
          <w:rPr>
            <w:rFonts w:ascii="Times New Roman" w:eastAsia="Times New Roman" w:hAnsi="Times New Roman" w:cs="Times New Roman"/>
            <w:sz w:val="20"/>
            <w:szCs w:val="20"/>
          </w:rPr>
          <w:delText xml:space="preserve"> </w:delText>
        </w:r>
      </w:del>
    </w:p>
    <w:p w14:paraId="4D05FAC4" w14:textId="77777777" w:rsidR="00C43A97" w:rsidDel="002F1119" w:rsidRDefault="00242ACB" w:rsidP="002F1119">
      <w:pPr>
        <w:rPr>
          <w:del w:id="516" w:author="Microsoft Office User" w:date="2016-12-10T18:26:00Z"/>
        </w:rPr>
        <w:pPrChange w:id="517" w:author="Microsoft Office User" w:date="2016-12-10T18:26:00Z">
          <w:pPr/>
        </w:pPrChange>
      </w:pPr>
      <w:del w:id="518" w:author="Microsoft Office User" w:date="2016-12-10T18:26:00Z">
        <w:r w:rsidDel="002F1119">
          <w:rPr>
            <w:rFonts w:ascii="Times New Roman" w:eastAsia="Times New Roman" w:hAnsi="Times New Roman" w:cs="Times New Roman"/>
            <w:color w:val="FF0000"/>
            <w:sz w:val="24"/>
            <w:szCs w:val="24"/>
          </w:rPr>
          <w:delText>4) All Users’ names and contact info</w:delText>
        </w:r>
      </w:del>
    </w:p>
    <w:p w14:paraId="797214A1" w14:textId="77777777" w:rsidR="00C43A97" w:rsidDel="002F1119" w:rsidRDefault="00242ACB" w:rsidP="002F1119">
      <w:pPr>
        <w:rPr>
          <w:del w:id="519" w:author="Microsoft Office User" w:date="2016-12-10T18:26:00Z"/>
        </w:rPr>
        <w:pPrChange w:id="520" w:author="Microsoft Office User" w:date="2016-12-10T18:26:00Z">
          <w:pPr/>
        </w:pPrChange>
      </w:pPr>
      <w:del w:id="521" w:author="Microsoft Office User" w:date="2016-12-10T18:26:00Z">
        <w:r w:rsidDel="002F1119">
          <w:rPr>
            <w:rFonts w:ascii="Courier New" w:eastAsia="Courier New" w:hAnsi="Courier New" w:cs="Courier New"/>
            <w:sz w:val="20"/>
            <w:szCs w:val="20"/>
          </w:rPr>
          <w:delText>SELECT username, country, email, address</w:delText>
        </w:r>
      </w:del>
    </w:p>
    <w:p w14:paraId="288E661E" w14:textId="77777777" w:rsidR="00C43A97" w:rsidDel="002F1119" w:rsidRDefault="00242ACB" w:rsidP="002F1119">
      <w:pPr>
        <w:rPr>
          <w:del w:id="522" w:author="Microsoft Office User" w:date="2016-12-10T18:26:00Z"/>
        </w:rPr>
        <w:pPrChange w:id="523" w:author="Microsoft Office User" w:date="2016-12-10T18:26:00Z">
          <w:pPr/>
        </w:pPrChange>
      </w:pPr>
      <w:del w:id="524" w:author="Microsoft Office User" w:date="2016-12-10T18:26:00Z">
        <w:r w:rsidDel="002F1119">
          <w:rPr>
            <w:rFonts w:ascii="Courier New" w:eastAsia="Courier New" w:hAnsi="Courier New" w:cs="Courier New"/>
            <w:sz w:val="20"/>
            <w:szCs w:val="20"/>
          </w:rPr>
          <w:delText>FROM User, ChargedTo, Billing</w:delText>
        </w:r>
      </w:del>
    </w:p>
    <w:p w14:paraId="79F049A9" w14:textId="77777777" w:rsidR="00C43A97" w:rsidDel="002F1119" w:rsidRDefault="00242ACB" w:rsidP="002F1119">
      <w:pPr>
        <w:rPr>
          <w:del w:id="525" w:author="Microsoft Office User" w:date="2016-12-10T18:26:00Z"/>
        </w:rPr>
        <w:pPrChange w:id="526" w:author="Microsoft Office User" w:date="2016-12-10T18:26:00Z">
          <w:pPr/>
        </w:pPrChange>
      </w:pPr>
      <w:del w:id="527" w:author="Microsoft Office User" w:date="2016-12-10T18:26:00Z">
        <w:r w:rsidDel="002F1119">
          <w:rPr>
            <w:rFonts w:ascii="Courier New" w:eastAsia="Courier New" w:hAnsi="Courier New" w:cs="Courier New"/>
            <w:sz w:val="20"/>
            <w:szCs w:val="20"/>
          </w:rPr>
          <w:delText>WHERE User.username = ChargedTo.username</w:delText>
        </w:r>
      </w:del>
    </w:p>
    <w:p w14:paraId="1246E483" w14:textId="77777777" w:rsidR="00C43A97" w:rsidRDefault="00242ACB" w:rsidP="002F1119">
      <w:del w:id="528" w:author="Microsoft Office User" w:date="2016-12-10T18:26:00Z">
        <w:r w:rsidDel="002F1119">
          <w:rPr>
            <w:rFonts w:ascii="Courier New" w:eastAsia="Courier New" w:hAnsi="Courier New" w:cs="Courier New"/>
            <w:sz w:val="20"/>
            <w:szCs w:val="20"/>
          </w:rPr>
          <w:delText>AND ChargedTo.ccnum = Billing.ccnum</w:delText>
        </w:r>
      </w:del>
    </w:p>
    <w:p w14:paraId="44B942D7" w14:textId="77777777" w:rsidR="00C43A97" w:rsidDel="000850E7" w:rsidRDefault="00242ACB">
      <w:pPr>
        <w:rPr>
          <w:del w:id="529" w:author="Microsoft Office User" w:date="2016-12-10T21:49:00Z"/>
        </w:rPr>
      </w:pPr>
      <w:r>
        <w:rPr>
          <w:rFonts w:ascii="Times New Roman" w:eastAsia="Times New Roman" w:hAnsi="Times New Roman" w:cs="Times New Roman"/>
          <w:sz w:val="20"/>
          <w:szCs w:val="20"/>
        </w:rPr>
        <w:t xml:space="preserve"> </w:t>
      </w:r>
    </w:p>
    <w:p w14:paraId="1246165D" w14:textId="68A9FFEE" w:rsidR="00C43A97" w:rsidDel="000850E7" w:rsidRDefault="00242ACB">
      <w:pPr>
        <w:rPr>
          <w:del w:id="530" w:author="Microsoft Office User" w:date="2016-12-10T21:49:00Z"/>
        </w:rPr>
      </w:pPr>
      <w:del w:id="531" w:author="Microsoft Office User" w:date="2016-12-10T18:26:00Z">
        <w:r w:rsidDel="002F1119">
          <w:rPr>
            <w:rFonts w:ascii="Times New Roman" w:eastAsia="Times New Roman" w:hAnsi="Times New Roman" w:cs="Times New Roman"/>
            <w:color w:val="FF0000"/>
            <w:sz w:val="24"/>
            <w:szCs w:val="24"/>
          </w:rPr>
          <w:delText xml:space="preserve">5) </w:delText>
        </w:r>
      </w:del>
      <w:del w:id="532" w:author="Microsoft Office User" w:date="2016-12-10T21:49:00Z">
        <w:r w:rsidDel="000850E7">
          <w:rPr>
            <w:rFonts w:ascii="Times New Roman" w:eastAsia="Times New Roman" w:hAnsi="Times New Roman" w:cs="Times New Roman"/>
            <w:color w:val="FF0000"/>
            <w:sz w:val="24"/>
            <w:szCs w:val="24"/>
          </w:rPr>
          <w:delText>Movies of a certain genre</w:delText>
        </w:r>
      </w:del>
    </w:p>
    <w:p w14:paraId="25D4A29D" w14:textId="21DE0630" w:rsidR="00C43A97" w:rsidDel="000850E7" w:rsidRDefault="00242ACB">
      <w:pPr>
        <w:rPr>
          <w:del w:id="533" w:author="Microsoft Office User" w:date="2016-12-10T21:49:00Z"/>
        </w:rPr>
      </w:pPr>
      <w:del w:id="534" w:author="Microsoft Office User" w:date="2016-12-10T21:49:00Z">
        <w:r w:rsidDel="000850E7">
          <w:rPr>
            <w:rFonts w:ascii="Courier New" w:eastAsia="Courier New" w:hAnsi="Courier New" w:cs="Courier New"/>
            <w:sz w:val="20"/>
            <w:szCs w:val="20"/>
          </w:rPr>
          <w:delText>SELECT Media.title</w:delText>
        </w:r>
      </w:del>
    </w:p>
    <w:p w14:paraId="696F16AE" w14:textId="6127CAFF" w:rsidR="00C43A97" w:rsidDel="000850E7" w:rsidRDefault="00242ACB">
      <w:pPr>
        <w:rPr>
          <w:del w:id="535" w:author="Microsoft Office User" w:date="2016-12-10T21:49:00Z"/>
        </w:rPr>
      </w:pPr>
      <w:del w:id="536" w:author="Microsoft Office User" w:date="2016-12-10T21:49:00Z">
        <w:r w:rsidDel="000850E7">
          <w:rPr>
            <w:rFonts w:ascii="Courier New" w:eastAsia="Courier New" w:hAnsi="Courier New" w:cs="Courier New"/>
            <w:sz w:val="20"/>
            <w:szCs w:val="20"/>
          </w:rPr>
          <w:delText>FROM Media, Video, Movie, MovieTypeOf</w:delText>
        </w:r>
      </w:del>
    </w:p>
    <w:p w14:paraId="65C61382" w14:textId="72D27CCE" w:rsidR="00C43A97" w:rsidDel="000850E7" w:rsidRDefault="00242ACB">
      <w:pPr>
        <w:rPr>
          <w:del w:id="537" w:author="Microsoft Office User" w:date="2016-12-10T21:49:00Z"/>
        </w:rPr>
      </w:pPr>
      <w:del w:id="538" w:author="Microsoft Office User" w:date="2016-12-10T21:49:00Z">
        <w:r w:rsidDel="000850E7">
          <w:rPr>
            <w:rFonts w:ascii="Courier New" w:eastAsia="Courier New" w:hAnsi="Courier New" w:cs="Courier New"/>
            <w:sz w:val="20"/>
            <w:szCs w:val="20"/>
          </w:rPr>
          <w:delText>WHERE Media.mediaId = Video.mediaId</w:delText>
        </w:r>
      </w:del>
    </w:p>
    <w:p w14:paraId="7AE75D8E" w14:textId="0AAEB56D" w:rsidR="00C43A97" w:rsidDel="000850E7" w:rsidRDefault="00242ACB">
      <w:pPr>
        <w:rPr>
          <w:del w:id="539" w:author="Microsoft Office User" w:date="2016-12-10T21:49:00Z"/>
        </w:rPr>
      </w:pPr>
      <w:del w:id="540" w:author="Microsoft Office User" w:date="2016-12-10T21:49:00Z">
        <w:r w:rsidDel="000850E7">
          <w:rPr>
            <w:rFonts w:ascii="Courier New" w:eastAsia="Courier New" w:hAnsi="Courier New" w:cs="Courier New"/>
            <w:sz w:val="20"/>
            <w:szCs w:val="20"/>
          </w:rPr>
          <w:delText>AND Video.videoId = Movie.videoId</w:delText>
        </w:r>
      </w:del>
    </w:p>
    <w:p w14:paraId="18FD100B" w14:textId="2CB3B89A" w:rsidR="00C43A97" w:rsidDel="000850E7" w:rsidRDefault="00242ACB">
      <w:pPr>
        <w:rPr>
          <w:del w:id="541" w:author="Microsoft Office User" w:date="2016-12-10T21:49:00Z"/>
        </w:rPr>
      </w:pPr>
      <w:del w:id="542" w:author="Microsoft Office User" w:date="2016-12-10T21:49:00Z">
        <w:r w:rsidDel="000850E7">
          <w:rPr>
            <w:rFonts w:ascii="Courier New" w:eastAsia="Courier New" w:hAnsi="Courier New" w:cs="Courier New"/>
            <w:sz w:val="20"/>
            <w:szCs w:val="20"/>
          </w:rPr>
          <w:delText>AND Movie.movieId = MovieTypeOf.movieId</w:delText>
        </w:r>
      </w:del>
    </w:p>
    <w:p w14:paraId="3F5D286C" w14:textId="5C3CC2FC" w:rsidR="00C43A97" w:rsidDel="000850E7" w:rsidRDefault="00242ACB">
      <w:pPr>
        <w:rPr>
          <w:del w:id="543" w:author="Microsoft Office User" w:date="2016-12-10T21:49:00Z"/>
        </w:rPr>
      </w:pPr>
      <w:del w:id="544" w:author="Microsoft Office User" w:date="2016-12-10T21:49:00Z">
        <w:r w:rsidDel="000850E7">
          <w:rPr>
            <w:rFonts w:ascii="Courier New" w:eastAsia="Courier New" w:hAnsi="Courier New" w:cs="Courier New"/>
            <w:sz w:val="20"/>
            <w:szCs w:val="20"/>
          </w:rPr>
          <w:delText>AND MovieTypeOf.name = ‘&lt;genre&gt;’</w:delText>
        </w:r>
      </w:del>
    </w:p>
    <w:p w14:paraId="73E49A70" w14:textId="77777777" w:rsidR="00C43A97" w:rsidDel="002F1119" w:rsidRDefault="00242ACB">
      <w:pPr>
        <w:rPr>
          <w:del w:id="545" w:author="Microsoft Office User" w:date="2016-12-10T18:27:00Z"/>
        </w:rPr>
      </w:pPr>
      <w:del w:id="546" w:author="Microsoft Office User" w:date="2016-12-10T18:27:00Z">
        <w:r w:rsidDel="002F1119">
          <w:rPr>
            <w:rFonts w:ascii="Courier New" w:eastAsia="Courier New" w:hAnsi="Courier New" w:cs="Courier New"/>
            <w:sz w:val="20"/>
            <w:szCs w:val="20"/>
          </w:rPr>
          <w:delText xml:space="preserve"> </w:delText>
        </w:r>
      </w:del>
    </w:p>
    <w:p w14:paraId="2405A769" w14:textId="77777777" w:rsidR="00C43A97" w:rsidDel="002F1119" w:rsidRDefault="00242ACB">
      <w:pPr>
        <w:rPr>
          <w:del w:id="547" w:author="Microsoft Office User" w:date="2016-12-10T18:27:00Z"/>
        </w:rPr>
      </w:pPr>
      <w:del w:id="548" w:author="Microsoft Office User" w:date="2016-12-10T18:26:00Z">
        <w:r w:rsidDel="002F1119">
          <w:rPr>
            <w:rFonts w:ascii="Times New Roman" w:eastAsia="Times New Roman" w:hAnsi="Times New Roman" w:cs="Times New Roman"/>
            <w:color w:val="FF0000"/>
            <w:sz w:val="24"/>
            <w:szCs w:val="24"/>
          </w:rPr>
          <w:delText xml:space="preserve">6) </w:delText>
        </w:r>
      </w:del>
      <w:del w:id="549" w:author="Microsoft Office User" w:date="2016-12-10T18:27:00Z">
        <w:r w:rsidDel="002F1119">
          <w:rPr>
            <w:rFonts w:ascii="Times New Roman" w:eastAsia="Times New Roman" w:hAnsi="Times New Roman" w:cs="Times New Roman"/>
            <w:color w:val="FF0000"/>
            <w:sz w:val="24"/>
            <w:szCs w:val="24"/>
          </w:rPr>
          <w:delText>A movie’s genres</w:delText>
        </w:r>
      </w:del>
    </w:p>
    <w:p w14:paraId="07F43034" w14:textId="77777777" w:rsidR="00C43A97" w:rsidDel="002F1119" w:rsidRDefault="00242ACB">
      <w:pPr>
        <w:rPr>
          <w:del w:id="550" w:author="Microsoft Office User" w:date="2016-12-10T18:27:00Z"/>
        </w:rPr>
      </w:pPr>
      <w:del w:id="551" w:author="Microsoft Office User" w:date="2016-12-10T18:27:00Z">
        <w:r w:rsidDel="002F1119">
          <w:rPr>
            <w:rFonts w:ascii="Courier New" w:eastAsia="Courier New" w:hAnsi="Courier New" w:cs="Courier New"/>
            <w:sz w:val="20"/>
            <w:szCs w:val="20"/>
          </w:rPr>
          <w:delText>SELECT MovieTypeOf.name</w:delText>
        </w:r>
      </w:del>
    </w:p>
    <w:p w14:paraId="3DE9F230" w14:textId="77777777" w:rsidR="00C43A97" w:rsidDel="002F1119" w:rsidRDefault="00242ACB">
      <w:pPr>
        <w:rPr>
          <w:del w:id="552" w:author="Microsoft Office User" w:date="2016-12-10T18:27:00Z"/>
        </w:rPr>
      </w:pPr>
      <w:del w:id="553" w:author="Microsoft Office User" w:date="2016-12-10T18:27:00Z">
        <w:r w:rsidDel="002F1119">
          <w:rPr>
            <w:rFonts w:ascii="Courier New" w:eastAsia="Courier New" w:hAnsi="Courier New" w:cs="Courier New"/>
            <w:sz w:val="20"/>
            <w:szCs w:val="20"/>
          </w:rPr>
          <w:delText>FROM Media, Video, Movie, MovieTypeOf</w:delText>
        </w:r>
      </w:del>
    </w:p>
    <w:p w14:paraId="52FCF739" w14:textId="77777777" w:rsidR="00C43A97" w:rsidDel="002F1119" w:rsidRDefault="00242ACB">
      <w:pPr>
        <w:rPr>
          <w:del w:id="554" w:author="Microsoft Office User" w:date="2016-12-10T18:27:00Z"/>
        </w:rPr>
      </w:pPr>
      <w:del w:id="555" w:author="Microsoft Office User" w:date="2016-12-10T18:27:00Z">
        <w:r w:rsidDel="002F1119">
          <w:rPr>
            <w:rFonts w:ascii="Courier New" w:eastAsia="Courier New" w:hAnsi="Courier New" w:cs="Courier New"/>
            <w:sz w:val="20"/>
            <w:szCs w:val="20"/>
          </w:rPr>
          <w:delText>WHERE Media.mediaId = Video.mediaId</w:delText>
        </w:r>
      </w:del>
    </w:p>
    <w:p w14:paraId="4DA5331A" w14:textId="77777777" w:rsidR="00C43A97" w:rsidDel="002F1119" w:rsidRDefault="00242ACB">
      <w:pPr>
        <w:rPr>
          <w:del w:id="556" w:author="Microsoft Office User" w:date="2016-12-10T18:27:00Z"/>
        </w:rPr>
      </w:pPr>
      <w:del w:id="557" w:author="Microsoft Office User" w:date="2016-12-10T18:27:00Z">
        <w:r w:rsidDel="002F1119">
          <w:rPr>
            <w:rFonts w:ascii="Courier New" w:eastAsia="Courier New" w:hAnsi="Courier New" w:cs="Courier New"/>
            <w:sz w:val="20"/>
            <w:szCs w:val="20"/>
          </w:rPr>
          <w:delText>AND Video.videoId = Movie.videoId</w:delText>
        </w:r>
      </w:del>
    </w:p>
    <w:p w14:paraId="55A64DC7" w14:textId="77777777" w:rsidR="00C43A97" w:rsidDel="002F1119" w:rsidRDefault="00242ACB">
      <w:pPr>
        <w:rPr>
          <w:del w:id="558" w:author="Microsoft Office User" w:date="2016-12-10T18:27:00Z"/>
        </w:rPr>
      </w:pPr>
      <w:del w:id="559" w:author="Microsoft Office User" w:date="2016-12-10T18:27:00Z">
        <w:r w:rsidDel="002F1119">
          <w:rPr>
            <w:rFonts w:ascii="Courier New" w:eastAsia="Courier New" w:hAnsi="Courier New" w:cs="Courier New"/>
            <w:sz w:val="20"/>
            <w:szCs w:val="20"/>
          </w:rPr>
          <w:delText>AND Movie.movieId = MovieTypeOf.movieId</w:delText>
        </w:r>
      </w:del>
    </w:p>
    <w:p w14:paraId="6802A342" w14:textId="77777777" w:rsidR="00C43A97" w:rsidDel="002F1119" w:rsidRDefault="00242ACB">
      <w:pPr>
        <w:rPr>
          <w:del w:id="560" w:author="Microsoft Office User" w:date="2016-12-10T18:27:00Z"/>
        </w:rPr>
      </w:pPr>
      <w:del w:id="561" w:author="Microsoft Office User" w:date="2016-12-10T18:27:00Z">
        <w:r w:rsidDel="002F1119">
          <w:rPr>
            <w:rFonts w:ascii="Courier New" w:eastAsia="Courier New" w:hAnsi="Courier New" w:cs="Courier New"/>
            <w:sz w:val="20"/>
            <w:szCs w:val="20"/>
          </w:rPr>
          <w:delText>AND Media.title = ‘&lt;title&gt;’</w:delText>
        </w:r>
      </w:del>
    </w:p>
    <w:p w14:paraId="483DFE42" w14:textId="77777777" w:rsidR="00C43A97" w:rsidDel="002F1119" w:rsidRDefault="00C43A97">
      <w:pPr>
        <w:rPr>
          <w:del w:id="562" w:author="Microsoft Office User" w:date="2016-12-10T18:26:00Z"/>
        </w:rPr>
      </w:pPr>
    </w:p>
    <w:p w14:paraId="0D4FF74E" w14:textId="77777777" w:rsidR="00C43A97" w:rsidDel="002F1119" w:rsidRDefault="00242ACB">
      <w:pPr>
        <w:rPr>
          <w:del w:id="563" w:author="Microsoft Office User" w:date="2016-12-10T18:26:00Z"/>
        </w:rPr>
      </w:pPr>
      <w:del w:id="564" w:author="Microsoft Office User" w:date="2016-12-10T18:26:00Z">
        <w:r w:rsidDel="002F1119">
          <w:rPr>
            <w:rFonts w:ascii="Times New Roman" w:eastAsia="Times New Roman" w:hAnsi="Times New Roman" w:cs="Times New Roman"/>
            <w:color w:val="FF0000"/>
            <w:sz w:val="24"/>
            <w:szCs w:val="24"/>
          </w:rPr>
          <w:delText>7) Music titles of a certain genre</w:delText>
        </w:r>
      </w:del>
    </w:p>
    <w:p w14:paraId="4FCF3032" w14:textId="77777777" w:rsidR="00C43A97" w:rsidDel="002F1119" w:rsidRDefault="00242ACB">
      <w:pPr>
        <w:rPr>
          <w:del w:id="565" w:author="Microsoft Office User" w:date="2016-12-10T18:26:00Z"/>
        </w:rPr>
      </w:pPr>
      <w:del w:id="566" w:author="Microsoft Office User" w:date="2016-12-10T18:26:00Z">
        <w:r w:rsidDel="002F1119">
          <w:rPr>
            <w:rFonts w:ascii="Courier New" w:eastAsia="Courier New" w:hAnsi="Courier New" w:cs="Courier New"/>
            <w:sz w:val="20"/>
            <w:szCs w:val="20"/>
          </w:rPr>
          <w:delText>SELECT Media.title</w:delText>
        </w:r>
      </w:del>
    </w:p>
    <w:p w14:paraId="5A78C53B" w14:textId="77777777" w:rsidR="00C43A97" w:rsidDel="002F1119" w:rsidRDefault="00242ACB">
      <w:pPr>
        <w:rPr>
          <w:del w:id="567" w:author="Microsoft Office User" w:date="2016-12-10T18:26:00Z"/>
        </w:rPr>
      </w:pPr>
      <w:del w:id="568" w:author="Microsoft Office User" w:date="2016-12-10T18:26:00Z">
        <w:r w:rsidDel="002F1119">
          <w:rPr>
            <w:rFonts w:ascii="Courier New" w:eastAsia="Courier New" w:hAnsi="Courier New" w:cs="Courier New"/>
            <w:sz w:val="20"/>
            <w:szCs w:val="20"/>
          </w:rPr>
          <w:delText>FROM Media, Music, MusicTypeOf</w:delText>
        </w:r>
      </w:del>
    </w:p>
    <w:p w14:paraId="663344D1" w14:textId="77777777" w:rsidR="00C43A97" w:rsidDel="002F1119" w:rsidRDefault="00242ACB">
      <w:pPr>
        <w:rPr>
          <w:del w:id="569" w:author="Microsoft Office User" w:date="2016-12-10T18:26:00Z"/>
        </w:rPr>
      </w:pPr>
      <w:del w:id="570" w:author="Microsoft Office User" w:date="2016-12-10T18:26:00Z">
        <w:r w:rsidDel="002F1119">
          <w:rPr>
            <w:rFonts w:ascii="Courier New" w:eastAsia="Courier New" w:hAnsi="Courier New" w:cs="Courier New"/>
            <w:sz w:val="20"/>
            <w:szCs w:val="20"/>
          </w:rPr>
          <w:delText>WHERE Media.mediaId = Music.mediaId</w:delText>
        </w:r>
      </w:del>
    </w:p>
    <w:p w14:paraId="57E404B4" w14:textId="77777777" w:rsidR="00C43A97" w:rsidDel="002F1119" w:rsidRDefault="00242ACB">
      <w:pPr>
        <w:rPr>
          <w:del w:id="571" w:author="Microsoft Office User" w:date="2016-12-10T18:26:00Z"/>
        </w:rPr>
      </w:pPr>
      <w:del w:id="572" w:author="Microsoft Office User" w:date="2016-12-10T18:26:00Z">
        <w:r w:rsidDel="002F1119">
          <w:rPr>
            <w:rFonts w:ascii="Courier New" w:eastAsia="Courier New" w:hAnsi="Courier New" w:cs="Courier New"/>
            <w:sz w:val="20"/>
            <w:szCs w:val="20"/>
          </w:rPr>
          <w:delText>AND Music.musicId = MusicTypeOf.musicId</w:delText>
        </w:r>
      </w:del>
    </w:p>
    <w:p w14:paraId="6195541E" w14:textId="77777777" w:rsidR="00C43A97" w:rsidDel="002F1119" w:rsidRDefault="00242ACB">
      <w:pPr>
        <w:rPr>
          <w:del w:id="573" w:author="Microsoft Office User" w:date="2016-12-10T18:26:00Z"/>
        </w:rPr>
      </w:pPr>
      <w:del w:id="574" w:author="Microsoft Office User" w:date="2016-12-10T18:26:00Z">
        <w:r w:rsidDel="002F1119">
          <w:rPr>
            <w:rFonts w:ascii="Courier New" w:eastAsia="Courier New" w:hAnsi="Courier New" w:cs="Courier New"/>
            <w:sz w:val="20"/>
            <w:szCs w:val="20"/>
          </w:rPr>
          <w:delText>AND MusicTypeOf.name = ‘&lt;genre&gt;’</w:delText>
        </w:r>
      </w:del>
    </w:p>
    <w:p w14:paraId="38C8DDDD" w14:textId="77777777" w:rsidR="00C43A97" w:rsidDel="002F1119" w:rsidRDefault="00242ACB">
      <w:pPr>
        <w:rPr>
          <w:del w:id="575" w:author="Microsoft Office User" w:date="2016-12-10T18:26:00Z"/>
        </w:rPr>
      </w:pPr>
      <w:del w:id="576" w:author="Microsoft Office User" w:date="2016-12-10T18:26:00Z">
        <w:r w:rsidDel="002F1119">
          <w:rPr>
            <w:rFonts w:ascii="Courier New" w:eastAsia="Courier New" w:hAnsi="Courier New" w:cs="Courier New"/>
            <w:sz w:val="20"/>
            <w:szCs w:val="20"/>
          </w:rPr>
          <w:delText xml:space="preserve"> </w:delText>
        </w:r>
      </w:del>
    </w:p>
    <w:p w14:paraId="0CF42E65" w14:textId="77777777" w:rsidR="00C43A97" w:rsidDel="002F1119" w:rsidRDefault="00242ACB">
      <w:pPr>
        <w:rPr>
          <w:del w:id="577" w:author="Microsoft Office User" w:date="2016-12-10T18:26:00Z"/>
        </w:rPr>
      </w:pPr>
      <w:del w:id="578" w:author="Microsoft Office User" w:date="2016-12-10T18:26:00Z">
        <w:r w:rsidDel="002F1119">
          <w:rPr>
            <w:rFonts w:ascii="Times New Roman" w:eastAsia="Times New Roman" w:hAnsi="Times New Roman" w:cs="Times New Roman"/>
            <w:color w:val="FF0000"/>
            <w:sz w:val="24"/>
            <w:szCs w:val="24"/>
          </w:rPr>
          <w:delText>8) A piece of music’s genre</w:delText>
        </w:r>
      </w:del>
    </w:p>
    <w:p w14:paraId="0EA49AA2" w14:textId="77777777" w:rsidR="00C43A97" w:rsidDel="002F1119" w:rsidRDefault="00242ACB">
      <w:pPr>
        <w:rPr>
          <w:del w:id="579" w:author="Microsoft Office User" w:date="2016-12-10T18:26:00Z"/>
        </w:rPr>
      </w:pPr>
      <w:del w:id="580" w:author="Microsoft Office User" w:date="2016-12-10T18:26:00Z">
        <w:r w:rsidDel="002F1119">
          <w:rPr>
            <w:rFonts w:ascii="Courier New" w:eastAsia="Courier New" w:hAnsi="Courier New" w:cs="Courier New"/>
            <w:sz w:val="20"/>
            <w:szCs w:val="20"/>
          </w:rPr>
          <w:delText>SELECT MusicTypeOf.name</w:delText>
        </w:r>
      </w:del>
    </w:p>
    <w:p w14:paraId="5BCCE655" w14:textId="77777777" w:rsidR="00C43A97" w:rsidDel="002F1119" w:rsidRDefault="00242ACB">
      <w:pPr>
        <w:rPr>
          <w:del w:id="581" w:author="Microsoft Office User" w:date="2016-12-10T18:26:00Z"/>
        </w:rPr>
      </w:pPr>
      <w:del w:id="582" w:author="Microsoft Office User" w:date="2016-12-10T18:26:00Z">
        <w:r w:rsidDel="002F1119">
          <w:rPr>
            <w:rFonts w:ascii="Courier New" w:eastAsia="Courier New" w:hAnsi="Courier New" w:cs="Courier New"/>
            <w:sz w:val="20"/>
            <w:szCs w:val="20"/>
          </w:rPr>
          <w:delText>FROM Media, Music, MusicTypeOf</w:delText>
        </w:r>
      </w:del>
    </w:p>
    <w:p w14:paraId="5EAD2E88" w14:textId="77777777" w:rsidR="00C43A97" w:rsidDel="002F1119" w:rsidRDefault="00242ACB">
      <w:pPr>
        <w:rPr>
          <w:del w:id="583" w:author="Microsoft Office User" w:date="2016-12-10T18:26:00Z"/>
        </w:rPr>
      </w:pPr>
      <w:del w:id="584" w:author="Microsoft Office User" w:date="2016-12-10T18:26:00Z">
        <w:r w:rsidDel="002F1119">
          <w:rPr>
            <w:rFonts w:ascii="Courier New" w:eastAsia="Courier New" w:hAnsi="Courier New" w:cs="Courier New"/>
            <w:sz w:val="20"/>
            <w:szCs w:val="20"/>
          </w:rPr>
          <w:delText>WHERE Media.mediaId = Music.mediaId</w:delText>
        </w:r>
      </w:del>
    </w:p>
    <w:p w14:paraId="34DF0793" w14:textId="77777777" w:rsidR="00C43A97" w:rsidDel="002F1119" w:rsidRDefault="00242ACB">
      <w:pPr>
        <w:rPr>
          <w:del w:id="585" w:author="Microsoft Office User" w:date="2016-12-10T18:26:00Z"/>
        </w:rPr>
      </w:pPr>
      <w:del w:id="586" w:author="Microsoft Office User" w:date="2016-12-10T18:26:00Z">
        <w:r w:rsidDel="002F1119">
          <w:rPr>
            <w:rFonts w:ascii="Courier New" w:eastAsia="Courier New" w:hAnsi="Courier New" w:cs="Courier New"/>
            <w:sz w:val="20"/>
            <w:szCs w:val="20"/>
          </w:rPr>
          <w:delText>AND Music.musicId = MusicTypeOf.musicId</w:delText>
        </w:r>
      </w:del>
    </w:p>
    <w:p w14:paraId="6B326904" w14:textId="77777777" w:rsidR="00C43A97" w:rsidDel="002F1119" w:rsidRDefault="00242ACB">
      <w:pPr>
        <w:rPr>
          <w:del w:id="587" w:author="Microsoft Office User" w:date="2016-12-10T18:26:00Z"/>
        </w:rPr>
      </w:pPr>
      <w:del w:id="588" w:author="Microsoft Office User" w:date="2016-12-10T18:26:00Z">
        <w:r w:rsidDel="002F1119">
          <w:rPr>
            <w:rFonts w:ascii="Courier New" w:eastAsia="Courier New" w:hAnsi="Courier New" w:cs="Courier New"/>
            <w:sz w:val="20"/>
            <w:szCs w:val="20"/>
          </w:rPr>
          <w:delText>AND Media.title = ‘&lt;title&gt;’</w:delText>
        </w:r>
      </w:del>
    </w:p>
    <w:p w14:paraId="07F3BDC3" w14:textId="77777777" w:rsidR="00C43A97" w:rsidRDefault="00242ACB">
      <w:del w:id="589" w:author="Microsoft Office User" w:date="2016-12-10T18:26:00Z">
        <w:r w:rsidDel="002F1119">
          <w:rPr>
            <w:rFonts w:ascii="Times New Roman" w:eastAsia="Times New Roman" w:hAnsi="Times New Roman" w:cs="Times New Roman"/>
            <w:sz w:val="24"/>
            <w:szCs w:val="24"/>
          </w:rPr>
          <w:delText xml:space="preserve"> </w:delText>
        </w:r>
      </w:del>
    </w:p>
    <w:p w14:paraId="2CC38655" w14:textId="77777777" w:rsidR="00C43A97" w:rsidRDefault="00242ACB">
      <w:del w:id="590" w:author="Microsoft Office User" w:date="2016-12-10T18:27:00Z">
        <w:r w:rsidDel="002F1119">
          <w:rPr>
            <w:rFonts w:ascii="Times New Roman" w:eastAsia="Times New Roman" w:hAnsi="Times New Roman" w:cs="Times New Roman"/>
            <w:color w:val="FF0000"/>
            <w:sz w:val="24"/>
            <w:szCs w:val="24"/>
          </w:rPr>
          <w:delText xml:space="preserve">9) </w:delText>
        </w:r>
      </w:del>
      <w:r>
        <w:rPr>
          <w:rFonts w:ascii="Times New Roman" w:eastAsia="Times New Roman" w:hAnsi="Times New Roman" w:cs="Times New Roman"/>
          <w:color w:val="FF0000"/>
          <w:sz w:val="24"/>
          <w:szCs w:val="24"/>
        </w:rPr>
        <w:t>All actors in a movie</w:t>
      </w:r>
    </w:p>
    <w:p w14:paraId="64052FF6" w14:textId="77777777" w:rsidR="00C43A97" w:rsidRDefault="00242ACB">
      <w:r>
        <w:rPr>
          <w:rFonts w:ascii="Courier New" w:eastAsia="Courier New" w:hAnsi="Courier New" w:cs="Courier New"/>
          <w:sz w:val="20"/>
          <w:szCs w:val="20"/>
        </w:rPr>
        <w:t>SELECT Actor.name</w:t>
      </w:r>
    </w:p>
    <w:p w14:paraId="360DDC57" w14:textId="77777777" w:rsidR="00C43A97" w:rsidRDefault="00242ACB">
      <w:r>
        <w:rPr>
          <w:rFonts w:ascii="Courier New" w:eastAsia="Courier New" w:hAnsi="Courier New" w:cs="Courier New"/>
          <w:sz w:val="20"/>
          <w:szCs w:val="20"/>
        </w:rPr>
        <w:t>FROM Actor, In, Movie, Video, Media</w:t>
      </w:r>
    </w:p>
    <w:p w14:paraId="4CCAC5A1" w14:textId="77777777" w:rsidR="00C43A97" w:rsidRDefault="00242ACB">
      <w:r>
        <w:rPr>
          <w:rFonts w:ascii="Courier New" w:eastAsia="Courier New" w:hAnsi="Courier New" w:cs="Courier New"/>
          <w:sz w:val="20"/>
          <w:szCs w:val="20"/>
        </w:rPr>
        <w:t>WHERE Actor.name = In.name</w:t>
      </w:r>
    </w:p>
    <w:p w14:paraId="1A0C8B08" w14:textId="77777777" w:rsidR="00C43A97" w:rsidRDefault="00242ACB">
      <w:r>
        <w:rPr>
          <w:rFonts w:ascii="Courier New" w:eastAsia="Courier New" w:hAnsi="Courier New" w:cs="Courier New"/>
          <w:sz w:val="20"/>
          <w:szCs w:val="20"/>
        </w:rPr>
        <w:t>And In.videoId = Movie.movieId</w:t>
      </w:r>
    </w:p>
    <w:p w14:paraId="6E3E67B4" w14:textId="77777777" w:rsidR="00C43A97" w:rsidRDefault="00242ACB">
      <w:r>
        <w:rPr>
          <w:rFonts w:ascii="Courier New" w:eastAsia="Courier New" w:hAnsi="Courier New" w:cs="Courier New"/>
          <w:sz w:val="20"/>
          <w:szCs w:val="20"/>
        </w:rPr>
        <w:t>AND Movie.videoId = Video.videoId</w:t>
      </w:r>
    </w:p>
    <w:p w14:paraId="6B1D4E43" w14:textId="77777777" w:rsidR="00C43A97" w:rsidRDefault="00242ACB">
      <w:r>
        <w:rPr>
          <w:rFonts w:ascii="Courier New" w:eastAsia="Courier New" w:hAnsi="Courier New" w:cs="Courier New"/>
          <w:sz w:val="20"/>
          <w:szCs w:val="20"/>
        </w:rPr>
        <w:t>AND Video.mediaId = Media.mediaId</w:t>
      </w:r>
    </w:p>
    <w:p w14:paraId="5E505381" w14:textId="5854FB73" w:rsidR="00C43A97" w:rsidRDefault="00242ACB">
      <w:r>
        <w:rPr>
          <w:rFonts w:ascii="Courier New" w:eastAsia="Courier New" w:hAnsi="Courier New" w:cs="Courier New"/>
          <w:sz w:val="20"/>
          <w:szCs w:val="20"/>
        </w:rPr>
        <w:lastRenderedPageBreak/>
        <w:t>AND Media.</w:t>
      </w:r>
      <w:del w:id="591" w:author="Microsoft Office User" w:date="2016-12-10T21:51:00Z">
        <w:r w:rsidDel="0081730D">
          <w:rPr>
            <w:rFonts w:ascii="Courier New" w:eastAsia="Courier New" w:hAnsi="Courier New" w:cs="Courier New"/>
            <w:sz w:val="20"/>
            <w:szCs w:val="20"/>
          </w:rPr>
          <w:delText xml:space="preserve">title </w:delText>
        </w:r>
      </w:del>
      <w:ins w:id="592" w:author="Microsoft Office User" w:date="2016-12-10T21:51:00Z">
        <w:r w:rsidR="0081730D">
          <w:rPr>
            <w:rFonts w:ascii="Courier New" w:eastAsia="Courier New" w:hAnsi="Courier New" w:cs="Courier New"/>
            <w:sz w:val="20"/>
            <w:szCs w:val="20"/>
          </w:rPr>
          <w:t>name</w:t>
        </w:r>
        <w:r w:rsidR="0081730D">
          <w:rPr>
            <w:rFonts w:ascii="Courier New" w:eastAsia="Courier New" w:hAnsi="Courier New" w:cs="Courier New"/>
            <w:sz w:val="20"/>
            <w:szCs w:val="20"/>
          </w:rPr>
          <w:t xml:space="preserve"> </w:t>
        </w:r>
      </w:ins>
      <w:r>
        <w:rPr>
          <w:rFonts w:ascii="Courier New" w:eastAsia="Courier New" w:hAnsi="Courier New" w:cs="Courier New"/>
          <w:sz w:val="20"/>
          <w:szCs w:val="20"/>
        </w:rPr>
        <w:t>= ‘&lt;title&gt;’</w:t>
      </w:r>
    </w:p>
    <w:p w14:paraId="4AA05CBF" w14:textId="77777777" w:rsidR="00C43A97" w:rsidRDefault="00242ACB">
      <w:r>
        <w:rPr>
          <w:rFonts w:ascii="Times New Roman" w:eastAsia="Times New Roman" w:hAnsi="Times New Roman" w:cs="Times New Roman"/>
          <w:sz w:val="20"/>
          <w:szCs w:val="20"/>
        </w:rPr>
        <w:t xml:space="preserve"> </w:t>
      </w:r>
    </w:p>
    <w:p w14:paraId="0512DFE9" w14:textId="77777777" w:rsidR="00C43A97" w:rsidRDefault="00242ACB">
      <w:del w:id="593" w:author="Microsoft Office User" w:date="2016-12-10T18:27:00Z">
        <w:r w:rsidDel="002F1119">
          <w:rPr>
            <w:rFonts w:ascii="Times New Roman" w:eastAsia="Times New Roman" w:hAnsi="Times New Roman" w:cs="Times New Roman"/>
            <w:color w:val="FF0000"/>
            <w:sz w:val="24"/>
            <w:szCs w:val="24"/>
          </w:rPr>
          <w:delText xml:space="preserve">10) </w:delText>
        </w:r>
      </w:del>
      <w:r>
        <w:rPr>
          <w:rFonts w:ascii="Times New Roman" w:eastAsia="Times New Roman" w:hAnsi="Times New Roman" w:cs="Times New Roman"/>
          <w:color w:val="FF0000"/>
          <w:sz w:val="24"/>
          <w:szCs w:val="24"/>
        </w:rPr>
        <w:t>All movies by a certain actor</w:t>
      </w:r>
    </w:p>
    <w:p w14:paraId="40249CED" w14:textId="6BA5698D" w:rsidR="00C43A97" w:rsidRDefault="00242ACB">
      <w:r>
        <w:rPr>
          <w:rFonts w:ascii="Courier New" w:eastAsia="Courier New" w:hAnsi="Courier New" w:cs="Courier New"/>
          <w:sz w:val="20"/>
          <w:szCs w:val="20"/>
        </w:rPr>
        <w:t>SELECT Media.</w:t>
      </w:r>
      <w:del w:id="594" w:author="Microsoft Office User" w:date="2016-12-10T21:51:00Z">
        <w:r w:rsidDel="0081730D">
          <w:rPr>
            <w:rFonts w:ascii="Courier New" w:eastAsia="Courier New" w:hAnsi="Courier New" w:cs="Courier New"/>
            <w:sz w:val="20"/>
            <w:szCs w:val="20"/>
          </w:rPr>
          <w:delText>title</w:delText>
        </w:r>
      </w:del>
      <w:ins w:id="595" w:author="Microsoft Office User" w:date="2016-12-10T21:51:00Z">
        <w:r w:rsidR="0081730D">
          <w:rPr>
            <w:rFonts w:ascii="Courier New" w:eastAsia="Courier New" w:hAnsi="Courier New" w:cs="Courier New"/>
            <w:sz w:val="20"/>
            <w:szCs w:val="20"/>
          </w:rPr>
          <w:t>name</w:t>
        </w:r>
      </w:ins>
    </w:p>
    <w:p w14:paraId="57A4FB2D" w14:textId="77777777" w:rsidR="00C43A97" w:rsidRDefault="00242ACB">
      <w:r>
        <w:rPr>
          <w:rFonts w:ascii="Courier New" w:eastAsia="Courier New" w:hAnsi="Courier New" w:cs="Courier New"/>
          <w:sz w:val="20"/>
          <w:szCs w:val="20"/>
        </w:rPr>
        <w:t>FROM Media, Video, Movie, In, Actor</w:t>
      </w:r>
    </w:p>
    <w:p w14:paraId="6F44C755" w14:textId="77777777" w:rsidR="00C43A97" w:rsidRDefault="00242ACB">
      <w:r>
        <w:rPr>
          <w:rFonts w:ascii="Courier New" w:eastAsia="Courier New" w:hAnsi="Courier New" w:cs="Courier New"/>
          <w:sz w:val="20"/>
          <w:szCs w:val="20"/>
        </w:rPr>
        <w:t>WHERE Media.mediaID = Video.mediaId</w:t>
      </w:r>
    </w:p>
    <w:p w14:paraId="3CA00DDA" w14:textId="77777777" w:rsidR="00C43A97" w:rsidRDefault="00242ACB">
      <w:r>
        <w:rPr>
          <w:rFonts w:ascii="Courier New" w:eastAsia="Courier New" w:hAnsi="Courier New" w:cs="Courier New"/>
          <w:sz w:val="20"/>
          <w:szCs w:val="20"/>
        </w:rPr>
        <w:t>AND Video.videoId = Movie.videoId</w:t>
      </w:r>
    </w:p>
    <w:p w14:paraId="63403557" w14:textId="77777777" w:rsidR="00C43A97" w:rsidRDefault="00242ACB">
      <w:r>
        <w:rPr>
          <w:rFonts w:ascii="Courier New" w:eastAsia="Courier New" w:hAnsi="Courier New" w:cs="Courier New"/>
          <w:sz w:val="20"/>
          <w:szCs w:val="20"/>
        </w:rPr>
        <w:t>AND Movie.movieId = In.movieId</w:t>
      </w:r>
    </w:p>
    <w:p w14:paraId="314B3FF2" w14:textId="77777777" w:rsidR="00C43A97" w:rsidRDefault="00242ACB">
      <w:r>
        <w:rPr>
          <w:rFonts w:ascii="Courier New" w:eastAsia="Courier New" w:hAnsi="Courier New" w:cs="Courier New"/>
          <w:sz w:val="20"/>
          <w:szCs w:val="20"/>
        </w:rPr>
        <w:t>AND In.name = Actor.name</w:t>
      </w:r>
    </w:p>
    <w:p w14:paraId="2EE0EBA0" w14:textId="77777777" w:rsidR="00C43A97" w:rsidRDefault="00242ACB">
      <w:r>
        <w:rPr>
          <w:rFonts w:ascii="Courier New" w:eastAsia="Courier New" w:hAnsi="Courier New" w:cs="Courier New"/>
          <w:sz w:val="20"/>
          <w:szCs w:val="20"/>
        </w:rPr>
        <w:t>AND Actor.name = ‘&lt;name&gt;’</w:t>
      </w:r>
    </w:p>
    <w:p w14:paraId="05BC2242" w14:textId="77777777" w:rsidR="00C43A97" w:rsidRDefault="00242ACB">
      <w:r>
        <w:rPr>
          <w:rFonts w:ascii="Times New Roman" w:eastAsia="Times New Roman" w:hAnsi="Times New Roman" w:cs="Times New Roman"/>
          <w:sz w:val="20"/>
          <w:szCs w:val="20"/>
        </w:rPr>
        <w:t xml:space="preserve"> </w:t>
      </w:r>
    </w:p>
    <w:p w14:paraId="1D7AFC3F" w14:textId="77777777" w:rsidR="00C43A97" w:rsidRDefault="00242ACB">
      <w:del w:id="596" w:author="Microsoft Office User" w:date="2016-12-10T18:27:00Z">
        <w:r w:rsidDel="002F1119">
          <w:rPr>
            <w:rFonts w:ascii="Times New Roman" w:eastAsia="Times New Roman" w:hAnsi="Times New Roman" w:cs="Times New Roman"/>
            <w:color w:val="FF0000"/>
            <w:sz w:val="24"/>
            <w:szCs w:val="24"/>
          </w:rPr>
          <w:delText xml:space="preserve">11) </w:delText>
        </w:r>
      </w:del>
      <w:r>
        <w:rPr>
          <w:rFonts w:ascii="Times New Roman" w:eastAsia="Times New Roman" w:hAnsi="Times New Roman" w:cs="Times New Roman"/>
          <w:color w:val="FF0000"/>
          <w:sz w:val="24"/>
          <w:szCs w:val="24"/>
        </w:rPr>
        <w:t>Users who accessed media today</w:t>
      </w:r>
    </w:p>
    <w:p w14:paraId="122BAE31" w14:textId="77777777" w:rsidR="00C43A97" w:rsidRDefault="00242ACB">
      <w:r>
        <w:rPr>
          <w:rFonts w:ascii="Courier New" w:eastAsia="Courier New" w:hAnsi="Courier New" w:cs="Courier New"/>
          <w:sz w:val="20"/>
          <w:szCs w:val="20"/>
        </w:rPr>
        <w:t>SELECT User.username</w:t>
      </w:r>
    </w:p>
    <w:p w14:paraId="30C65535" w14:textId="77777777" w:rsidR="00C43A97" w:rsidRDefault="00242ACB">
      <w:r>
        <w:rPr>
          <w:rFonts w:ascii="Courier New" w:eastAsia="Courier New" w:hAnsi="Courier New" w:cs="Courier New"/>
          <w:sz w:val="20"/>
          <w:szCs w:val="20"/>
        </w:rPr>
        <w:t>FROM User, History</w:t>
      </w:r>
    </w:p>
    <w:p w14:paraId="43BFB010" w14:textId="77777777" w:rsidR="00C43A97" w:rsidRDefault="00242ACB">
      <w:r>
        <w:rPr>
          <w:rFonts w:ascii="Courier New" w:eastAsia="Courier New" w:hAnsi="Courier New" w:cs="Courier New"/>
          <w:sz w:val="20"/>
          <w:szCs w:val="20"/>
        </w:rPr>
        <w:t>WHERE User.username = History.username</w:t>
      </w:r>
    </w:p>
    <w:p w14:paraId="2BD23F8A" w14:textId="77777777" w:rsidR="00C43A97" w:rsidDel="002F1119" w:rsidRDefault="00242ACB">
      <w:pPr>
        <w:rPr>
          <w:del w:id="597" w:author="Microsoft Office User" w:date="2016-12-10T18:27:00Z"/>
        </w:rPr>
      </w:pPr>
      <w:r>
        <w:rPr>
          <w:rFonts w:ascii="Courier New" w:eastAsia="Courier New" w:hAnsi="Courier New" w:cs="Courier New"/>
          <w:sz w:val="20"/>
          <w:szCs w:val="20"/>
        </w:rPr>
        <w:t>AND DATEDIFF(day, History.accessed, GETDATE()) = 0</w:t>
      </w:r>
    </w:p>
    <w:p w14:paraId="3BDC4FEC" w14:textId="77777777" w:rsidR="00C43A97" w:rsidDel="002F1119" w:rsidRDefault="00242ACB">
      <w:pPr>
        <w:rPr>
          <w:del w:id="598" w:author="Microsoft Office User" w:date="2016-12-10T18:27:00Z"/>
        </w:rPr>
      </w:pPr>
      <w:del w:id="599" w:author="Microsoft Office User" w:date="2016-12-10T18:27:00Z">
        <w:r w:rsidDel="002F1119">
          <w:rPr>
            <w:rFonts w:ascii="Times New Roman" w:eastAsia="Times New Roman" w:hAnsi="Times New Roman" w:cs="Times New Roman"/>
            <w:sz w:val="20"/>
            <w:szCs w:val="20"/>
          </w:rPr>
          <w:delText xml:space="preserve"> </w:delText>
        </w:r>
      </w:del>
    </w:p>
    <w:p w14:paraId="0DF2F2D2" w14:textId="77777777" w:rsidR="00C43A97" w:rsidDel="002F1119" w:rsidRDefault="00242ACB">
      <w:pPr>
        <w:rPr>
          <w:del w:id="600" w:author="Microsoft Office User" w:date="2016-12-10T18:27:00Z"/>
        </w:rPr>
      </w:pPr>
      <w:del w:id="601" w:author="Microsoft Office User" w:date="2016-12-10T18:27:00Z">
        <w:r w:rsidDel="002F1119">
          <w:rPr>
            <w:rFonts w:ascii="Times New Roman" w:eastAsia="Times New Roman" w:hAnsi="Times New Roman" w:cs="Times New Roman"/>
            <w:color w:val="FF0000"/>
            <w:sz w:val="24"/>
            <w:szCs w:val="24"/>
          </w:rPr>
          <w:delText>12) Get a user’s billing information</w:delText>
        </w:r>
      </w:del>
    </w:p>
    <w:p w14:paraId="3C5A0CD9" w14:textId="77777777" w:rsidR="00C43A97" w:rsidDel="002F1119" w:rsidRDefault="00242ACB">
      <w:pPr>
        <w:rPr>
          <w:del w:id="602" w:author="Microsoft Office User" w:date="2016-12-10T18:27:00Z"/>
        </w:rPr>
      </w:pPr>
      <w:del w:id="603" w:author="Microsoft Office User" w:date="2016-12-10T18:27:00Z">
        <w:r w:rsidDel="002F1119">
          <w:rPr>
            <w:rFonts w:ascii="Courier New" w:eastAsia="Courier New" w:hAnsi="Courier New" w:cs="Courier New"/>
            <w:sz w:val="20"/>
            <w:szCs w:val="20"/>
          </w:rPr>
          <w:delText>SELECT Billing.ccnum, Billing.address, Billing.type</w:delText>
        </w:r>
      </w:del>
    </w:p>
    <w:p w14:paraId="65ABC143" w14:textId="77777777" w:rsidR="00C43A97" w:rsidDel="002F1119" w:rsidRDefault="00242ACB">
      <w:pPr>
        <w:rPr>
          <w:del w:id="604" w:author="Microsoft Office User" w:date="2016-12-10T18:27:00Z"/>
        </w:rPr>
      </w:pPr>
      <w:del w:id="605" w:author="Microsoft Office User" w:date="2016-12-10T18:27:00Z">
        <w:r w:rsidDel="002F1119">
          <w:rPr>
            <w:rFonts w:ascii="Courier New" w:eastAsia="Courier New" w:hAnsi="Courier New" w:cs="Courier New"/>
            <w:sz w:val="20"/>
            <w:szCs w:val="20"/>
          </w:rPr>
          <w:delText>FROM Users, ChargedTo, Billing</w:delText>
        </w:r>
      </w:del>
    </w:p>
    <w:p w14:paraId="09221EC7" w14:textId="77777777" w:rsidR="00C43A97" w:rsidDel="002F1119" w:rsidRDefault="00242ACB">
      <w:pPr>
        <w:rPr>
          <w:del w:id="606" w:author="Microsoft Office User" w:date="2016-12-10T18:27:00Z"/>
        </w:rPr>
      </w:pPr>
      <w:del w:id="607" w:author="Microsoft Office User" w:date="2016-12-10T18:27:00Z">
        <w:r w:rsidDel="002F1119">
          <w:rPr>
            <w:rFonts w:ascii="Courier New" w:eastAsia="Courier New" w:hAnsi="Courier New" w:cs="Courier New"/>
            <w:sz w:val="20"/>
            <w:szCs w:val="20"/>
          </w:rPr>
          <w:delText>WHERE Billing.ccnum = ChargedTo.ccnum</w:delText>
        </w:r>
      </w:del>
    </w:p>
    <w:p w14:paraId="7D03804C" w14:textId="77777777" w:rsidR="00C43A97" w:rsidDel="002F1119" w:rsidRDefault="00242ACB">
      <w:pPr>
        <w:rPr>
          <w:del w:id="608" w:author="Microsoft Office User" w:date="2016-12-10T18:27:00Z"/>
        </w:rPr>
      </w:pPr>
      <w:del w:id="609" w:author="Microsoft Office User" w:date="2016-12-10T18:27:00Z">
        <w:r w:rsidDel="002F1119">
          <w:rPr>
            <w:rFonts w:ascii="Courier New" w:eastAsia="Courier New" w:hAnsi="Courier New" w:cs="Courier New"/>
            <w:sz w:val="20"/>
            <w:szCs w:val="20"/>
          </w:rPr>
          <w:delText>AND ChargedTo.username = User.username</w:delText>
        </w:r>
      </w:del>
    </w:p>
    <w:p w14:paraId="0A5DD2CE" w14:textId="77777777" w:rsidR="00C43A97" w:rsidDel="002F1119" w:rsidRDefault="00242ACB">
      <w:pPr>
        <w:rPr>
          <w:del w:id="610" w:author="Microsoft Office User" w:date="2016-12-10T18:27:00Z"/>
        </w:rPr>
      </w:pPr>
      <w:del w:id="611" w:author="Microsoft Office User" w:date="2016-12-10T18:27:00Z">
        <w:r w:rsidDel="002F1119">
          <w:rPr>
            <w:rFonts w:ascii="Courier New" w:eastAsia="Courier New" w:hAnsi="Courier New" w:cs="Courier New"/>
            <w:sz w:val="20"/>
            <w:szCs w:val="20"/>
          </w:rPr>
          <w:delText>AND User.username = ‘&lt;username&gt;’</w:delText>
        </w:r>
      </w:del>
    </w:p>
    <w:p w14:paraId="4C6CF197" w14:textId="77777777" w:rsidR="00C43A97" w:rsidRDefault="00242ACB">
      <w:del w:id="612" w:author="Microsoft Office User" w:date="2016-12-10T18:27:00Z">
        <w:r w:rsidDel="002F1119">
          <w:rPr>
            <w:rFonts w:ascii="Times New Roman" w:eastAsia="Times New Roman" w:hAnsi="Times New Roman" w:cs="Times New Roman"/>
            <w:sz w:val="20"/>
            <w:szCs w:val="20"/>
          </w:rPr>
          <w:delText xml:space="preserve"> </w:delText>
        </w:r>
      </w:del>
    </w:p>
    <w:p w14:paraId="0A7D1602" w14:textId="77777777" w:rsidR="00C43A97" w:rsidRDefault="00C43A97"/>
    <w:p w14:paraId="7BC210A2" w14:textId="77777777" w:rsidR="00C43A97" w:rsidRDefault="00242ACB">
      <w:del w:id="613" w:author="Microsoft Office User" w:date="2016-12-10T18:27:00Z">
        <w:r w:rsidDel="002F1119">
          <w:rPr>
            <w:rFonts w:ascii="Times New Roman" w:eastAsia="Times New Roman" w:hAnsi="Times New Roman" w:cs="Times New Roman"/>
            <w:color w:val="FF0000"/>
            <w:sz w:val="24"/>
            <w:szCs w:val="24"/>
          </w:rPr>
          <w:delText xml:space="preserve">13) </w:delText>
        </w:r>
      </w:del>
      <w:r>
        <w:rPr>
          <w:rFonts w:ascii="Times New Roman" w:eastAsia="Times New Roman" w:hAnsi="Times New Roman" w:cs="Times New Roman"/>
          <w:color w:val="FF0000"/>
          <w:sz w:val="24"/>
          <w:szCs w:val="24"/>
        </w:rPr>
        <w:t>All music a user has listened to</w:t>
      </w:r>
    </w:p>
    <w:p w14:paraId="5F0502BF" w14:textId="02FC4A0C" w:rsidR="00C43A97" w:rsidRDefault="00242ACB">
      <w:r>
        <w:rPr>
          <w:rFonts w:ascii="Courier New" w:eastAsia="Courier New" w:hAnsi="Courier New" w:cs="Courier New"/>
          <w:sz w:val="20"/>
          <w:szCs w:val="20"/>
        </w:rPr>
        <w:t>SELECT Media.</w:t>
      </w:r>
      <w:del w:id="614" w:author="Microsoft Office User" w:date="2016-12-10T21:50:00Z">
        <w:r w:rsidDel="0081730D">
          <w:rPr>
            <w:rFonts w:ascii="Courier New" w:eastAsia="Courier New" w:hAnsi="Courier New" w:cs="Courier New"/>
            <w:sz w:val="20"/>
            <w:szCs w:val="20"/>
          </w:rPr>
          <w:delText>title</w:delText>
        </w:r>
      </w:del>
      <w:ins w:id="615" w:author="Microsoft Office User" w:date="2016-12-10T21:50:00Z">
        <w:r w:rsidR="0081730D">
          <w:rPr>
            <w:rFonts w:ascii="Courier New" w:eastAsia="Courier New" w:hAnsi="Courier New" w:cs="Courier New"/>
            <w:sz w:val="20"/>
            <w:szCs w:val="20"/>
          </w:rPr>
          <w:t>name</w:t>
        </w:r>
      </w:ins>
    </w:p>
    <w:p w14:paraId="5E4748CE" w14:textId="77777777" w:rsidR="00C43A97" w:rsidRDefault="00242ACB">
      <w:r>
        <w:rPr>
          <w:rFonts w:ascii="Courier New" w:eastAsia="Courier New" w:hAnsi="Courier New" w:cs="Courier New"/>
          <w:sz w:val="20"/>
          <w:szCs w:val="20"/>
        </w:rPr>
        <w:t>FROM Music, Media, History, User</w:t>
      </w:r>
    </w:p>
    <w:p w14:paraId="6FC0E47E" w14:textId="77777777" w:rsidR="00C43A97" w:rsidRDefault="00242ACB">
      <w:r>
        <w:rPr>
          <w:rFonts w:ascii="Courier New" w:eastAsia="Courier New" w:hAnsi="Courier New" w:cs="Courier New"/>
          <w:sz w:val="20"/>
          <w:szCs w:val="20"/>
        </w:rPr>
        <w:t>WHERE Music.mediaId = Media.mediaId</w:t>
      </w:r>
    </w:p>
    <w:p w14:paraId="560AB7EC" w14:textId="77777777" w:rsidR="00C43A97" w:rsidRDefault="00242ACB">
      <w:r>
        <w:rPr>
          <w:rFonts w:ascii="Courier New" w:eastAsia="Courier New" w:hAnsi="Courier New" w:cs="Courier New"/>
          <w:sz w:val="20"/>
          <w:szCs w:val="20"/>
        </w:rPr>
        <w:t>AND Media.mediaId = History.mediaId</w:t>
      </w:r>
    </w:p>
    <w:p w14:paraId="743EC634" w14:textId="77777777" w:rsidR="00C43A97" w:rsidRDefault="00242ACB">
      <w:r>
        <w:rPr>
          <w:rFonts w:ascii="Courier New" w:eastAsia="Courier New" w:hAnsi="Courier New" w:cs="Courier New"/>
          <w:sz w:val="20"/>
          <w:szCs w:val="20"/>
        </w:rPr>
        <w:t>AND History.username = User.username</w:t>
      </w:r>
    </w:p>
    <w:p w14:paraId="2746A131" w14:textId="77777777" w:rsidR="00C43A97" w:rsidRDefault="00242ACB">
      <w:r>
        <w:rPr>
          <w:rFonts w:ascii="Courier New" w:eastAsia="Courier New" w:hAnsi="Courier New" w:cs="Courier New"/>
          <w:sz w:val="20"/>
          <w:szCs w:val="20"/>
        </w:rPr>
        <w:t>AND User.username = ‘&lt;username&gt;’</w:t>
      </w:r>
    </w:p>
    <w:p w14:paraId="5BA2A8A5" w14:textId="77777777" w:rsidR="00C43A97" w:rsidRDefault="00242ACB">
      <w:r>
        <w:rPr>
          <w:rFonts w:ascii="Times New Roman" w:eastAsia="Times New Roman" w:hAnsi="Times New Roman" w:cs="Times New Roman"/>
          <w:sz w:val="20"/>
          <w:szCs w:val="20"/>
        </w:rPr>
        <w:t xml:space="preserve"> </w:t>
      </w:r>
    </w:p>
    <w:p w14:paraId="0A2CA59A" w14:textId="77777777" w:rsidR="00C43A97" w:rsidRDefault="00242ACB">
      <w:del w:id="616" w:author="Microsoft Office User" w:date="2016-12-10T18:27:00Z">
        <w:r w:rsidDel="002F1119">
          <w:rPr>
            <w:rFonts w:ascii="Times New Roman" w:eastAsia="Times New Roman" w:hAnsi="Times New Roman" w:cs="Times New Roman"/>
            <w:color w:val="FF0000"/>
            <w:sz w:val="24"/>
            <w:szCs w:val="24"/>
          </w:rPr>
          <w:delText xml:space="preserve">14) </w:delText>
        </w:r>
      </w:del>
      <w:r>
        <w:rPr>
          <w:rFonts w:ascii="Times New Roman" w:eastAsia="Times New Roman" w:hAnsi="Times New Roman" w:cs="Times New Roman"/>
          <w:color w:val="FF0000"/>
          <w:sz w:val="24"/>
          <w:szCs w:val="24"/>
        </w:rPr>
        <w:t>All videos user has watched</w:t>
      </w:r>
    </w:p>
    <w:p w14:paraId="6DD9A862" w14:textId="7A5DFCE0" w:rsidR="00C43A97" w:rsidRDefault="00242ACB">
      <w:r>
        <w:rPr>
          <w:rFonts w:ascii="Courier New" w:eastAsia="Courier New" w:hAnsi="Courier New" w:cs="Courier New"/>
          <w:sz w:val="20"/>
          <w:szCs w:val="20"/>
        </w:rPr>
        <w:t>SELECT Media.</w:t>
      </w:r>
      <w:del w:id="617" w:author="Microsoft Office User" w:date="2016-12-10T21:50:00Z">
        <w:r w:rsidDel="0081730D">
          <w:rPr>
            <w:rFonts w:ascii="Courier New" w:eastAsia="Courier New" w:hAnsi="Courier New" w:cs="Courier New"/>
            <w:sz w:val="20"/>
            <w:szCs w:val="20"/>
          </w:rPr>
          <w:delText>title</w:delText>
        </w:r>
      </w:del>
      <w:ins w:id="618" w:author="Microsoft Office User" w:date="2016-12-10T21:50:00Z">
        <w:r w:rsidR="0081730D">
          <w:rPr>
            <w:rFonts w:ascii="Courier New" w:eastAsia="Courier New" w:hAnsi="Courier New" w:cs="Courier New"/>
            <w:sz w:val="20"/>
            <w:szCs w:val="20"/>
          </w:rPr>
          <w:t>name</w:t>
        </w:r>
      </w:ins>
    </w:p>
    <w:p w14:paraId="521DB495" w14:textId="77777777" w:rsidR="00C43A97" w:rsidRDefault="00242ACB">
      <w:r>
        <w:rPr>
          <w:rFonts w:ascii="Courier New" w:eastAsia="Courier New" w:hAnsi="Courier New" w:cs="Courier New"/>
          <w:sz w:val="20"/>
          <w:szCs w:val="20"/>
        </w:rPr>
        <w:t>FROM Video, Media, History, User</w:t>
      </w:r>
    </w:p>
    <w:p w14:paraId="58A59111" w14:textId="77777777" w:rsidR="00C43A97" w:rsidRDefault="00242ACB">
      <w:r>
        <w:rPr>
          <w:rFonts w:ascii="Courier New" w:eastAsia="Courier New" w:hAnsi="Courier New" w:cs="Courier New"/>
          <w:sz w:val="20"/>
          <w:szCs w:val="20"/>
        </w:rPr>
        <w:t>WHERE Video.mediaId = Media.mediaId</w:t>
      </w:r>
    </w:p>
    <w:p w14:paraId="62BB2A51" w14:textId="77777777" w:rsidR="00C43A97" w:rsidRDefault="00242ACB">
      <w:r>
        <w:rPr>
          <w:rFonts w:ascii="Courier New" w:eastAsia="Courier New" w:hAnsi="Courier New" w:cs="Courier New"/>
          <w:sz w:val="20"/>
          <w:szCs w:val="20"/>
        </w:rPr>
        <w:t>AND Media.mediaId = History.mediaId</w:t>
      </w:r>
    </w:p>
    <w:p w14:paraId="415349E8" w14:textId="77777777" w:rsidR="00C43A97" w:rsidRDefault="00242ACB">
      <w:r>
        <w:rPr>
          <w:rFonts w:ascii="Courier New" w:eastAsia="Courier New" w:hAnsi="Courier New" w:cs="Courier New"/>
          <w:sz w:val="20"/>
          <w:szCs w:val="20"/>
        </w:rPr>
        <w:t>AND History.username = User.username</w:t>
      </w:r>
    </w:p>
    <w:p w14:paraId="33471303" w14:textId="77777777" w:rsidR="00C43A97" w:rsidRDefault="00242ACB">
      <w:r>
        <w:rPr>
          <w:rFonts w:ascii="Courier New" w:eastAsia="Courier New" w:hAnsi="Courier New" w:cs="Courier New"/>
          <w:sz w:val="20"/>
          <w:szCs w:val="20"/>
        </w:rPr>
        <w:t>AND User.username = ‘&lt;username&gt;’</w:t>
      </w:r>
    </w:p>
    <w:p w14:paraId="48B129BD" w14:textId="77777777" w:rsidR="00C43A97" w:rsidRDefault="00242ACB">
      <w:r>
        <w:rPr>
          <w:rFonts w:ascii="Times New Roman" w:eastAsia="Times New Roman" w:hAnsi="Times New Roman" w:cs="Times New Roman"/>
          <w:sz w:val="20"/>
          <w:szCs w:val="20"/>
        </w:rPr>
        <w:t xml:space="preserve"> </w:t>
      </w:r>
    </w:p>
    <w:p w14:paraId="4F9B14B8" w14:textId="77777777" w:rsidR="00C43A97" w:rsidRDefault="00242ACB">
      <w:del w:id="619" w:author="Microsoft Office User" w:date="2016-12-10T18:28:00Z">
        <w:r w:rsidDel="002F1119">
          <w:rPr>
            <w:rFonts w:ascii="Times New Roman" w:eastAsia="Times New Roman" w:hAnsi="Times New Roman" w:cs="Times New Roman"/>
            <w:color w:val="FF0000"/>
            <w:sz w:val="24"/>
            <w:szCs w:val="24"/>
          </w:rPr>
          <w:delText xml:space="preserve">15) </w:delText>
        </w:r>
      </w:del>
      <w:r>
        <w:rPr>
          <w:rFonts w:ascii="Times New Roman" w:eastAsia="Times New Roman" w:hAnsi="Times New Roman" w:cs="Times New Roman"/>
          <w:color w:val="FF0000"/>
          <w:sz w:val="24"/>
          <w:szCs w:val="24"/>
        </w:rPr>
        <w:t>All pictures user has seen</w:t>
      </w:r>
    </w:p>
    <w:p w14:paraId="0B76C79D" w14:textId="6685AA3C" w:rsidR="00C43A97" w:rsidRDefault="00242ACB">
      <w:r>
        <w:rPr>
          <w:rFonts w:ascii="Courier New" w:eastAsia="Courier New" w:hAnsi="Courier New" w:cs="Courier New"/>
          <w:sz w:val="20"/>
          <w:szCs w:val="20"/>
        </w:rPr>
        <w:t>SELECT Media.</w:t>
      </w:r>
      <w:del w:id="620" w:author="Microsoft Office User" w:date="2016-12-10T21:50:00Z">
        <w:r w:rsidDel="0081730D">
          <w:rPr>
            <w:rFonts w:ascii="Courier New" w:eastAsia="Courier New" w:hAnsi="Courier New" w:cs="Courier New"/>
            <w:sz w:val="20"/>
            <w:szCs w:val="20"/>
          </w:rPr>
          <w:delText>title</w:delText>
        </w:r>
      </w:del>
      <w:ins w:id="621" w:author="Microsoft Office User" w:date="2016-12-10T21:50:00Z">
        <w:r w:rsidR="0081730D">
          <w:rPr>
            <w:rFonts w:ascii="Courier New" w:eastAsia="Courier New" w:hAnsi="Courier New" w:cs="Courier New"/>
            <w:sz w:val="20"/>
            <w:szCs w:val="20"/>
          </w:rPr>
          <w:t>name</w:t>
        </w:r>
      </w:ins>
    </w:p>
    <w:p w14:paraId="66D493AC" w14:textId="77777777" w:rsidR="00C43A97" w:rsidRDefault="00242ACB">
      <w:r>
        <w:rPr>
          <w:rFonts w:ascii="Courier New" w:eastAsia="Courier New" w:hAnsi="Courier New" w:cs="Courier New"/>
          <w:sz w:val="20"/>
          <w:szCs w:val="20"/>
        </w:rPr>
        <w:t>FROM Picture, Media, History, User</w:t>
      </w:r>
    </w:p>
    <w:p w14:paraId="04320BD3" w14:textId="77777777" w:rsidR="00C43A97" w:rsidRDefault="00242ACB">
      <w:r>
        <w:rPr>
          <w:rFonts w:ascii="Courier New" w:eastAsia="Courier New" w:hAnsi="Courier New" w:cs="Courier New"/>
          <w:sz w:val="20"/>
          <w:szCs w:val="20"/>
        </w:rPr>
        <w:t>WHERE Picture.mediaId = Media.mediaId</w:t>
      </w:r>
    </w:p>
    <w:p w14:paraId="0EFC4511" w14:textId="77777777" w:rsidR="00C43A97" w:rsidRDefault="00242ACB">
      <w:r>
        <w:rPr>
          <w:rFonts w:ascii="Courier New" w:eastAsia="Courier New" w:hAnsi="Courier New" w:cs="Courier New"/>
          <w:sz w:val="20"/>
          <w:szCs w:val="20"/>
        </w:rPr>
        <w:t>AND Media.mediaId = History.mediaId</w:t>
      </w:r>
    </w:p>
    <w:p w14:paraId="7EF2657A" w14:textId="77777777" w:rsidR="00C43A97" w:rsidRDefault="00242ACB">
      <w:r>
        <w:rPr>
          <w:rFonts w:ascii="Courier New" w:eastAsia="Courier New" w:hAnsi="Courier New" w:cs="Courier New"/>
          <w:sz w:val="20"/>
          <w:szCs w:val="20"/>
        </w:rPr>
        <w:t>AND History.username = User.username</w:t>
      </w:r>
    </w:p>
    <w:p w14:paraId="342C0463" w14:textId="77777777" w:rsidR="00C43A97" w:rsidDel="00151DB1" w:rsidRDefault="00242ACB">
      <w:pPr>
        <w:rPr>
          <w:del w:id="622" w:author="Microsoft Office User" w:date="2016-12-10T18:37:00Z"/>
        </w:rPr>
      </w:pPr>
      <w:r>
        <w:rPr>
          <w:rFonts w:ascii="Courier New" w:eastAsia="Courier New" w:hAnsi="Courier New" w:cs="Courier New"/>
          <w:sz w:val="20"/>
          <w:szCs w:val="20"/>
        </w:rPr>
        <w:t>AND User.username = ‘&lt;username&gt;’</w:t>
      </w:r>
    </w:p>
    <w:p w14:paraId="17B1289A" w14:textId="77777777" w:rsidR="00C43A97" w:rsidDel="002F1119" w:rsidRDefault="00242ACB">
      <w:pPr>
        <w:rPr>
          <w:del w:id="623" w:author="Microsoft Office User" w:date="2016-12-10T18:28:00Z"/>
        </w:rPr>
      </w:pPr>
      <w:del w:id="624" w:author="Microsoft Office User" w:date="2016-12-10T18:28:00Z">
        <w:r w:rsidDel="002F1119">
          <w:rPr>
            <w:rFonts w:ascii="Times New Roman" w:eastAsia="Times New Roman" w:hAnsi="Times New Roman" w:cs="Times New Roman"/>
            <w:sz w:val="20"/>
            <w:szCs w:val="20"/>
          </w:rPr>
          <w:delText xml:space="preserve"> </w:delText>
        </w:r>
      </w:del>
    </w:p>
    <w:p w14:paraId="026F5F3C" w14:textId="77777777" w:rsidR="00C43A97" w:rsidDel="002F1119" w:rsidRDefault="00242ACB">
      <w:pPr>
        <w:rPr>
          <w:del w:id="625" w:author="Microsoft Office User" w:date="2016-12-10T18:28:00Z"/>
        </w:rPr>
      </w:pPr>
      <w:del w:id="626" w:author="Microsoft Office User" w:date="2016-12-10T18:28:00Z">
        <w:r w:rsidDel="002F1119">
          <w:rPr>
            <w:rFonts w:ascii="Times New Roman" w:eastAsia="Times New Roman" w:hAnsi="Times New Roman" w:cs="Times New Roman"/>
            <w:color w:val="FF0000"/>
            <w:sz w:val="24"/>
            <w:szCs w:val="24"/>
          </w:rPr>
          <w:delText>16) A user’s most recent transaction</w:delText>
        </w:r>
      </w:del>
    </w:p>
    <w:p w14:paraId="05A5389F" w14:textId="77777777" w:rsidR="00C43A97" w:rsidDel="002F1119" w:rsidRDefault="00242ACB">
      <w:pPr>
        <w:rPr>
          <w:del w:id="627" w:author="Microsoft Office User" w:date="2016-12-10T18:28:00Z"/>
        </w:rPr>
      </w:pPr>
      <w:del w:id="628" w:author="Microsoft Office User" w:date="2016-12-10T18:28:00Z">
        <w:r w:rsidDel="002F1119">
          <w:rPr>
            <w:rFonts w:ascii="Courier New" w:eastAsia="Courier New" w:hAnsi="Courier New" w:cs="Courier New"/>
            <w:sz w:val="20"/>
            <w:szCs w:val="20"/>
          </w:rPr>
          <w:delText>SELECT Transaction.tid, MAX(Transaction.date) AS mostRecentTransactionDate</w:delText>
        </w:r>
      </w:del>
    </w:p>
    <w:p w14:paraId="2E79EB9B" w14:textId="77777777" w:rsidR="00C43A97" w:rsidDel="002F1119" w:rsidRDefault="00242ACB">
      <w:pPr>
        <w:rPr>
          <w:del w:id="629" w:author="Microsoft Office User" w:date="2016-12-10T18:28:00Z"/>
        </w:rPr>
      </w:pPr>
      <w:del w:id="630" w:author="Microsoft Office User" w:date="2016-12-10T18:28:00Z">
        <w:r w:rsidDel="002F1119">
          <w:rPr>
            <w:rFonts w:ascii="Courier New" w:eastAsia="Courier New" w:hAnsi="Courier New" w:cs="Courier New"/>
            <w:sz w:val="20"/>
            <w:szCs w:val="20"/>
          </w:rPr>
          <w:delText>FROM Transaction, Purchased, User</w:delText>
        </w:r>
      </w:del>
    </w:p>
    <w:p w14:paraId="16505A7D" w14:textId="77777777" w:rsidR="00C43A97" w:rsidDel="002F1119" w:rsidRDefault="00242ACB">
      <w:pPr>
        <w:rPr>
          <w:del w:id="631" w:author="Microsoft Office User" w:date="2016-12-10T18:28:00Z"/>
        </w:rPr>
      </w:pPr>
      <w:del w:id="632" w:author="Microsoft Office User" w:date="2016-12-10T18:28:00Z">
        <w:r w:rsidDel="002F1119">
          <w:rPr>
            <w:rFonts w:ascii="Courier New" w:eastAsia="Courier New" w:hAnsi="Courier New" w:cs="Courier New"/>
            <w:sz w:val="20"/>
            <w:szCs w:val="20"/>
          </w:rPr>
          <w:delText>WHERE Transaction.tid = Purchased.tid</w:delText>
        </w:r>
      </w:del>
    </w:p>
    <w:p w14:paraId="23AC390D" w14:textId="77777777" w:rsidR="00C43A97" w:rsidDel="002F1119" w:rsidRDefault="00242ACB">
      <w:pPr>
        <w:rPr>
          <w:del w:id="633" w:author="Microsoft Office User" w:date="2016-12-10T18:28:00Z"/>
        </w:rPr>
      </w:pPr>
      <w:del w:id="634" w:author="Microsoft Office User" w:date="2016-12-10T18:28:00Z">
        <w:r w:rsidDel="002F1119">
          <w:rPr>
            <w:rFonts w:ascii="Courier New" w:eastAsia="Courier New" w:hAnsi="Courier New" w:cs="Courier New"/>
            <w:sz w:val="20"/>
            <w:szCs w:val="20"/>
          </w:rPr>
          <w:delText>AND Purchased.username = User.username</w:delText>
        </w:r>
      </w:del>
    </w:p>
    <w:p w14:paraId="21157C6E" w14:textId="77777777" w:rsidR="00C43A97" w:rsidDel="002F1119" w:rsidRDefault="00242ACB">
      <w:pPr>
        <w:rPr>
          <w:del w:id="635" w:author="Microsoft Office User" w:date="2016-12-10T18:28:00Z"/>
        </w:rPr>
      </w:pPr>
      <w:del w:id="636" w:author="Microsoft Office User" w:date="2016-12-10T18:28:00Z">
        <w:r w:rsidDel="002F1119">
          <w:rPr>
            <w:rFonts w:ascii="Courier New" w:eastAsia="Courier New" w:hAnsi="Courier New" w:cs="Courier New"/>
            <w:sz w:val="20"/>
            <w:szCs w:val="20"/>
          </w:rPr>
          <w:delText>AND User.username = ‘&lt;username&gt;’</w:delText>
        </w:r>
      </w:del>
    </w:p>
    <w:p w14:paraId="50535BD8" w14:textId="77777777" w:rsidR="00C43A97" w:rsidDel="002F1119" w:rsidRDefault="00242ACB">
      <w:pPr>
        <w:rPr>
          <w:del w:id="637" w:author="Microsoft Office User" w:date="2016-12-10T18:28:00Z"/>
        </w:rPr>
      </w:pPr>
      <w:del w:id="638" w:author="Microsoft Office User" w:date="2016-12-10T18:28:00Z">
        <w:r w:rsidDel="002F1119">
          <w:rPr>
            <w:rFonts w:ascii="Times New Roman" w:eastAsia="Times New Roman" w:hAnsi="Times New Roman" w:cs="Times New Roman"/>
            <w:sz w:val="20"/>
            <w:szCs w:val="20"/>
          </w:rPr>
          <w:delText xml:space="preserve"> </w:delText>
        </w:r>
      </w:del>
    </w:p>
    <w:p w14:paraId="28F7416D" w14:textId="77777777" w:rsidR="00C43A97" w:rsidDel="002F1119" w:rsidRDefault="00242ACB">
      <w:pPr>
        <w:rPr>
          <w:del w:id="639" w:author="Microsoft Office User" w:date="2016-12-10T18:28:00Z"/>
        </w:rPr>
      </w:pPr>
      <w:del w:id="640" w:author="Microsoft Office User" w:date="2016-12-10T18:28:00Z">
        <w:r w:rsidDel="002F1119">
          <w:rPr>
            <w:rFonts w:ascii="Times New Roman" w:eastAsia="Times New Roman" w:hAnsi="Times New Roman" w:cs="Times New Roman"/>
            <w:color w:val="FF0000"/>
            <w:sz w:val="24"/>
            <w:szCs w:val="24"/>
          </w:rPr>
          <w:delText>17) A user’s first transaction</w:delText>
        </w:r>
      </w:del>
    </w:p>
    <w:p w14:paraId="3095CD90" w14:textId="77777777" w:rsidR="00C43A97" w:rsidDel="002F1119" w:rsidRDefault="00242ACB">
      <w:pPr>
        <w:rPr>
          <w:del w:id="641" w:author="Microsoft Office User" w:date="2016-12-10T18:28:00Z"/>
        </w:rPr>
      </w:pPr>
      <w:del w:id="642" w:author="Microsoft Office User" w:date="2016-12-10T18:28:00Z">
        <w:r w:rsidDel="002F1119">
          <w:rPr>
            <w:rFonts w:ascii="Courier New" w:eastAsia="Courier New" w:hAnsi="Courier New" w:cs="Courier New"/>
            <w:sz w:val="20"/>
            <w:szCs w:val="20"/>
          </w:rPr>
          <w:delText>SELECT Transaction.tid, MIN(Transaction.date) AS firstTransactionDate</w:delText>
        </w:r>
      </w:del>
    </w:p>
    <w:p w14:paraId="7DFBD46A" w14:textId="77777777" w:rsidR="00C43A97" w:rsidDel="002F1119" w:rsidRDefault="00242ACB">
      <w:pPr>
        <w:rPr>
          <w:del w:id="643" w:author="Microsoft Office User" w:date="2016-12-10T18:28:00Z"/>
        </w:rPr>
      </w:pPr>
      <w:del w:id="644" w:author="Microsoft Office User" w:date="2016-12-10T18:28:00Z">
        <w:r w:rsidDel="002F1119">
          <w:rPr>
            <w:rFonts w:ascii="Courier New" w:eastAsia="Courier New" w:hAnsi="Courier New" w:cs="Courier New"/>
            <w:sz w:val="20"/>
            <w:szCs w:val="20"/>
          </w:rPr>
          <w:delText>FROM Transaction, Purchased, User</w:delText>
        </w:r>
      </w:del>
    </w:p>
    <w:p w14:paraId="4110F52C" w14:textId="77777777" w:rsidR="00C43A97" w:rsidDel="002F1119" w:rsidRDefault="00242ACB">
      <w:pPr>
        <w:rPr>
          <w:del w:id="645" w:author="Microsoft Office User" w:date="2016-12-10T18:28:00Z"/>
        </w:rPr>
      </w:pPr>
      <w:del w:id="646" w:author="Microsoft Office User" w:date="2016-12-10T18:28:00Z">
        <w:r w:rsidDel="002F1119">
          <w:rPr>
            <w:rFonts w:ascii="Courier New" w:eastAsia="Courier New" w:hAnsi="Courier New" w:cs="Courier New"/>
            <w:sz w:val="20"/>
            <w:szCs w:val="20"/>
          </w:rPr>
          <w:delText>WHERE Transaction.tid = Purchased.tid</w:delText>
        </w:r>
      </w:del>
    </w:p>
    <w:p w14:paraId="429A6CD4" w14:textId="77777777" w:rsidR="00C43A97" w:rsidDel="002F1119" w:rsidRDefault="00242ACB">
      <w:pPr>
        <w:rPr>
          <w:del w:id="647" w:author="Microsoft Office User" w:date="2016-12-10T18:28:00Z"/>
        </w:rPr>
      </w:pPr>
      <w:del w:id="648" w:author="Microsoft Office User" w:date="2016-12-10T18:28:00Z">
        <w:r w:rsidDel="002F1119">
          <w:rPr>
            <w:rFonts w:ascii="Courier New" w:eastAsia="Courier New" w:hAnsi="Courier New" w:cs="Courier New"/>
            <w:sz w:val="20"/>
            <w:szCs w:val="20"/>
          </w:rPr>
          <w:delText>AND Purchased.username = User.username</w:delText>
        </w:r>
      </w:del>
    </w:p>
    <w:p w14:paraId="394DE4AC" w14:textId="77777777" w:rsidR="00C43A97" w:rsidDel="002F1119" w:rsidRDefault="00242ACB">
      <w:pPr>
        <w:rPr>
          <w:del w:id="649" w:author="Microsoft Office User" w:date="2016-12-10T18:28:00Z"/>
        </w:rPr>
      </w:pPr>
      <w:del w:id="650" w:author="Microsoft Office User" w:date="2016-12-10T18:28:00Z">
        <w:r w:rsidDel="002F1119">
          <w:rPr>
            <w:rFonts w:ascii="Courier New" w:eastAsia="Courier New" w:hAnsi="Courier New" w:cs="Courier New"/>
            <w:sz w:val="20"/>
            <w:szCs w:val="20"/>
          </w:rPr>
          <w:delText>AND User.username = ‘&lt;username&gt;’</w:delText>
        </w:r>
      </w:del>
    </w:p>
    <w:p w14:paraId="7C4A6449" w14:textId="77777777" w:rsidR="00C43A97" w:rsidRDefault="00242ACB">
      <w:del w:id="651" w:author="Microsoft Office User" w:date="2016-12-10T18:28:00Z">
        <w:r w:rsidDel="002F1119">
          <w:rPr>
            <w:rFonts w:ascii="Times New Roman" w:eastAsia="Times New Roman" w:hAnsi="Times New Roman" w:cs="Times New Roman"/>
            <w:sz w:val="20"/>
            <w:szCs w:val="20"/>
          </w:rPr>
          <w:delText xml:space="preserve"> </w:delText>
        </w:r>
      </w:del>
    </w:p>
    <w:p w14:paraId="4CF64180" w14:textId="77777777" w:rsidR="00C43A97" w:rsidRDefault="00242ACB">
      <w:del w:id="652" w:author="Microsoft Office User" w:date="2016-12-10T18:28:00Z">
        <w:r w:rsidDel="002F1119">
          <w:rPr>
            <w:rFonts w:ascii="Times New Roman" w:eastAsia="Times New Roman" w:hAnsi="Times New Roman" w:cs="Times New Roman"/>
            <w:color w:val="FF0000"/>
            <w:sz w:val="24"/>
            <w:szCs w:val="24"/>
          </w:rPr>
          <w:delText xml:space="preserve">18) </w:delText>
        </w:r>
      </w:del>
      <w:r>
        <w:rPr>
          <w:rFonts w:ascii="Times New Roman" w:eastAsia="Times New Roman" w:hAnsi="Times New Roman" w:cs="Times New Roman"/>
          <w:color w:val="FF0000"/>
          <w:sz w:val="24"/>
          <w:szCs w:val="24"/>
        </w:rPr>
        <w:t>The name of the user’s most watched actor</w:t>
      </w:r>
    </w:p>
    <w:p w14:paraId="1E3BA471" w14:textId="77777777" w:rsidR="00C43A97" w:rsidRDefault="00242ACB">
      <w:r>
        <w:rPr>
          <w:rFonts w:ascii="Courier New" w:eastAsia="Courier New" w:hAnsi="Courier New" w:cs="Courier New"/>
          <w:sz w:val="20"/>
          <w:szCs w:val="20"/>
        </w:rPr>
        <w:t>SELECT ActorPopularity.name AS mostWatchedActor</w:t>
      </w:r>
    </w:p>
    <w:p w14:paraId="71204DD4" w14:textId="77777777" w:rsidR="00C43A97" w:rsidRDefault="00242ACB">
      <w:r>
        <w:rPr>
          <w:rFonts w:ascii="Courier New" w:eastAsia="Courier New" w:hAnsi="Courier New" w:cs="Courier New"/>
          <w:sz w:val="20"/>
          <w:szCs w:val="20"/>
        </w:rPr>
        <w:t>FROM (</w:t>
      </w:r>
    </w:p>
    <w:p w14:paraId="7F56A27E" w14:textId="77777777" w:rsidR="00C43A97" w:rsidRDefault="00242ACB">
      <w:r>
        <w:rPr>
          <w:rFonts w:ascii="Courier New" w:eastAsia="Courier New" w:hAnsi="Courier New" w:cs="Courier New"/>
          <w:sz w:val="20"/>
          <w:szCs w:val="20"/>
        </w:rPr>
        <w:tab/>
        <w:t>SELECT In.name, COUNT(In.name) as views</w:t>
      </w:r>
    </w:p>
    <w:p w14:paraId="39A4ABF1" w14:textId="77777777" w:rsidR="00C43A97" w:rsidRDefault="00242ACB">
      <w:r>
        <w:rPr>
          <w:rFonts w:ascii="Courier New" w:eastAsia="Courier New" w:hAnsi="Courier New" w:cs="Courier New"/>
          <w:sz w:val="20"/>
          <w:szCs w:val="20"/>
        </w:rPr>
        <w:tab/>
        <w:t>In, Movie, Video, History, User</w:t>
      </w:r>
    </w:p>
    <w:p w14:paraId="7D65133D" w14:textId="77777777" w:rsidR="00C43A97" w:rsidRDefault="00242ACB">
      <w:pPr>
        <w:ind w:firstLine="720"/>
      </w:pPr>
      <w:r>
        <w:rPr>
          <w:rFonts w:ascii="Courier New" w:eastAsia="Courier New" w:hAnsi="Courier New" w:cs="Courier New"/>
          <w:sz w:val="20"/>
          <w:szCs w:val="20"/>
        </w:rPr>
        <w:t>WHERE In.movieId = Movie.movieId</w:t>
      </w:r>
    </w:p>
    <w:p w14:paraId="29A0116F" w14:textId="77777777" w:rsidR="00C43A97" w:rsidRDefault="00242ACB">
      <w:pPr>
        <w:ind w:firstLine="720"/>
      </w:pPr>
      <w:r>
        <w:rPr>
          <w:rFonts w:ascii="Courier New" w:eastAsia="Courier New" w:hAnsi="Courier New" w:cs="Courier New"/>
          <w:sz w:val="20"/>
          <w:szCs w:val="20"/>
        </w:rPr>
        <w:t>AND Movie.videoId = Video.videoId</w:t>
      </w:r>
    </w:p>
    <w:p w14:paraId="7CC995FA" w14:textId="77777777" w:rsidR="00C43A97" w:rsidRDefault="00242ACB">
      <w:pPr>
        <w:ind w:firstLine="720"/>
      </w:pPr>
      <w:r>
        <w:rPr>
          <w:rFonts w:ascii="Courier New" w:eastAsia="Courier New" w:hAnsi="Courier New" w:cs="Courier New"/>
          <w:sz w:val="20"/>
          <w:szCs w:val="20"/>
        </w:rPr>
        <w:lastRenderedPageBreak/>
        <w:t>AND Video.mediaId = History.mediaId</w:t>
      </w:r>
    </w:p>
    <w:p w14:paraId="5C8BA309" w14:textId="77777777" w:rsidR="00C43A97" w:rsidRDefault="00242ACB">
      <w:pPr>
        <w:ind w:firstLine="720"/>
      </w:pPr>
      <w:r>
        <w:rPr>
          <w:rFonts w:ascii="Courier New" w:eastAsia="Courier New" w:hAnsi="Courier New" w:cs="Courier New"/>
          <w:sz w:val="20"/>
          <w:szCs w:val="20"/>
        </w:rPr>
        <w:t>AND History.username = User.username</w:t>
      </w:r>
    </w:p>
    <w:p w14:paraId="73FA7CFD" w14:textId="77777777" w:rsidR="00C43A97" w:rsidRDefault="00242ACB">
      <w:pPr>
        <w:ind w:firstLine="720"/>
      </w:pPr>
      <w:r>
        <w:rPr>
          <w:rFonts w:ascii="Courier New" w:eastAsia="Courier New" w:hAnsi="Courier New" w:cs="Courier New"/>
          <w:sz w:val="20"/>
          <w:szCs w:val="20"/>
        </w:rPr>
        <w:t>AND User.username = ‘&lt;username&gt;’</w:t>
      </w:r>
    </w:p>
    <w:p w14:paraId="6B99E540" w14:textId="77777777" w:rsidR="00C43A97" w:rsidRDefault="00242ACB">
      <w:pPr>
        <w:ind w:firstLine="720"/>
      </w:pPr>
      <w:r>
        <w:rPr>
          <w:rFonts w:ascii="Courier New" w:eastAsia="Courier New" w:hAnsi="Courier New" w:cs="Courier New"/>
          <w:sz w:val="20"/>
          <w:szCs w:val="20"/>
        </w:rPr>
        <w:t>GROUP BY In.name) AS ActorPopularity</w:t>
      </w:r>
    </w:p>
    <w:p w14:paraId="09FCC575" w14:textId="77777777" w:rsidR="00C43A97" w:rsidRDefault="00242ACB">
      <w:r>
        <w:rPr>
          <w:rFonts w:ascii="Courier New" w:eastAsia="Courier New" w:hAnsi="Courier New" w:cs="Courier New"/>
          <w:sz w:val="20"/>
          <w:szCs w:val="20"/>
        </w:rPr>
        <w:t>WHERE views = MAX(views)</w:t>
      </w:r>
    </w:p>
    <w:p w14:paraId="412FE110" w14:textId="77777777" w:rsidR="00C43A97" w:rsidRDefault="00C43A97"/>
    <w:p w14:paraId="64D9E832" w14:textId="77777777" w:rsidR="00C43A97" w:rsidRDefault="00242ACB">
      <w:del w:id="653" w:author="Microsoft Office User" w:date="2016-12-10T18:28:00Z">
        <w:r w:rsidDel="002F1119">
          <w:rPr>
            <w:rFonts w:ascii="Times New Roman" w:eastAsia="Times New Roman" w:hAnsi="Times New Roman" w:cs="Times New Roman"/>
            <w:color w:val="FF0000"/>
            <w:sz w:val="24"/>
            <w:szCs w:val="24"/>
          </w:rPr>
          <w:delText xml:space="preserve">19) </w:delText>
        </w:r>
      </w:del>
      <w:r>
        <w:rPr>
          <w:rFonts w:ascii="Times New Roman" w:eastAsia="Times New Roman" w:hAnsi="Times New Roman" w:cs="Times New Roman"/>
          <w:color w:val="FF0000"/>
          <w:sz w:val="24"/>
          <w:szCs w:val="24"/>
        </w:rPr>
        <w:t>Searching for media by title</w:t>
      </w:r>
    </w:p>
    <w:p w14:paraId="16ADA7A6" w14:textId="7B8C401D" w:rsidR="00C43A97" w:rsidRDefault="00242ACB">
      <w:r>
        <w:rPr>
          <w:rFonts w:ascii="Courier New" w:eastAsia="Courier New" w:hAnsi="Courier New" w:cs="Courier New"/>
          <w:sz w:val="20"/>
          <w:szCs w:val="20"/>
        </w:rPr>
        <w:t>SELECT Media.</w:t>
      </w:r>
      <w:del w:id="654" w:author="Microsoft Office User" w:date="2016-12-10T21:50:00Z">
        <w:r w:rsidDel="0081730D">
          <w:rPr>
            <w:rFonts w:ascii="Courier New" w:eastAsia="Courier New" w:hAnsi="Courier New" w:cs="Courier New"/>
            <w:sz w:val="20"/>
            <w:szCs w:val="20"/>
          </w:rPr>
          <w:delText>title</w:delText>
        </w:r>
      </w:del>
      <w:ins w:id="655" w:author="Microsoft Office User" w:date="2016-12-10T21:50:00Z">
        <w:r w:rsidR="0081730D">
          <w:rPr>
            <w:rFonts w:ascii="Courier New" w:eastAsia="Courier New" w:hAnsi="Courier New" w:cs="Courier New"/>
            <w:sz w:val="20"/>
            <w:szCs w:val="20"/>
          </w:rPr>
          <w:t>name</w:t>
        </w:r>
      </w:ins>
    </w:p>
    <w:p w14:paraId="1F054AD9" w14:textId="77777777" w:rsidR="00C43A97" w:rsidRDefault="00242ACB">
      <w:r>
        <w:rPr>
          <w:rFonts w:ascii="Courier New" w:eastAsia="Courier New" w:hAnsi="Courier New" w:cs="Courier New"/>
          <w:sz w:val="20"/>
          <w:szCs w:val="20"/>
        </w:rPr>
        <w:t>FROM Media</w:t>
      </w:r>
    </w:p>
    <w:p w14:paraId="29151B82" w14:textId="25116568" w:rsidR="00C43A97" w:rsidRDefault="00242ACB">
      <w:r>
        <w:rPr>
          <w:rFonts w:ascii="Courier New" w:eastAsia="Courier New" w:hAnsi="Courier New" w:cs="Courier New"/>
          <w:sz w:val="20"/>
          <w:szCs w:val="20"/>
        </w:rPr>
        <w:t>WHERE Media.</w:t>
      </w:r>
      <w:del w:id="656" w:author="Microsoft Office User" w:date="2016-12-10T21:51:00Z">
        <w:r w:rsidDel="00AA4F62">
          <w:rPr>
            <w:rFonts w:ascii="Courier New" w:eastAsia="Courier New" w:hAnsi="Courier New" w:cs="Courier New"/>
            <w:sz w:val="20"/>
            <w:szCs w:val="20"/>
          </w:rPr>
          <w:delText xml:space="preserve">title </w:delText>
        </w:r>
      </w:del>
      <w:ins w:id="657" w:author="Microsoft Office User" w:date="2016-12-10T21:51:00Z">
        <w:r w:rsidR="00AA4F62">
          <w:rPr>
            <w:rFonts w:ascii="Courier New" w:eastAsia="Courier New" w:hAnsi="Courier New" w:cs="Courier New"/>
            <w:sz w:val="20"/>
            <w:szCs w:val="20"/>
          </w:rPr>
          <w:t>name</w:t>
        </w:r>
        <w:r w:rsidR="00AA4F62">
          <w:rPr>
            <w:rFonts w:ascii="Courier New" w:eastAsia="Courier New" w:hAnsi="Courier New" w:cs="Courier New"/>
            <w:sz w:val="20"/>
            <w:szCs w:val="20"/>
          </w:rPr>
          <w:t xml:space="preserve"> </w:t>
        </w:r>
      </w:ins>
      <w:r>
        <w:rPr>
          <w:rFonts w:ascii="Courier New" w:eastAsia="Courier New" w:hAnsi="Courier New" w:cs="Courier New"/>
          <w:sz w:val="20"/>
          <w:szCs w:val="20"/>
        </w:rPr>
        <w:t>LIKE ‘%&lt;title&gt;%’</w:t>
      </w:r>
    </w:p>
    <w:p w14:paraId="29CD184E" w14:textId="77777777" w:rsidR="00C43A97" w:rsidRDefault="00242ACB">
      <w:r>
        <w:rPr>
          <w:rFonts w:ascii="Times New Roman" w:eastAsia="Times New Roman" w:hAnsi="Times New Roman" w:cs="Times New Roman"/>
          <w:sz w:val="20"/>
          <w:szCs w:val="20"/>
        </w:rPr>
        <w:t xml:space="preserve"> </w:t>
      </w:r>
    </w:p>
    <w:p w14:paraId="3C2A2627" w14:textId="77777777" w:rsidR="00C43A97" w:rsidRDefault="00242ACB">
      <w:del w:id="658" w:author="Microsoft Office User" w:date="2016-12-10T18:28:00Z">
        <w:r w:rsidDel="002F1119">
          <w:rPr>
            <w:rFonts w:ascii="Times New Roman" w:eastAsia="Times New Roman" w:hAnsi="Times New Roman" w:cs="Times New Roman"/>
            <w:color w:val="FF0000"/>
            <w:sz w:val="24"/>
            <w:szCs w:val="24"/>
          </w:rPr>
          <w:delText xml:space="preserve">20) </w:delText>
        </w:r>
      </w:del>
      <w:r>
        <w:rPr>
          <w:rFonts w:ascii="Times New Roman" w:eastAsia="Times New Roman" w:hAnsi="Times New Roman" w:cs="Times New Roman"/>
          <w:color w:val="FF0000"/>
          <w:sz w:val="24"/>
          <w:szCs w:val="24"/>
        </w:rPr>
        <w:t>Searching for movies by actor</w:t>
      </w:r>
    </w:p>
    <w:p w14:paraId="38067A63" w14:textId="516D9266" w:rsidR="00C43A97" w:rsidRDefault="00242ACB">
      <w:r>
        <w:rPr>
          <w:rFonts w:ascii="Courier New" w:eastAsia="Courier New" w:hAnsi="Courier New" w:cs="Courier New"/>
          <w:sz w:val="20"/>
          <w:szCs w:val="20"/>
        </w:rPr>
        <w:t>SELECT Media.</w:t>
      </w:r>
      <w:del w:id="659" w:author="Microsoft Office User" w:date="2016-12-10T21:50:00Z">
        <w:r w:rsidDel="0081730D">
          <w:rPr>
            <w:rFonts w:ascii="Courier New" w:eastAsia="Courier New" w:hAnsi="Courier New" w:cs="Courier New"/>
            <w:sz w:val="20"/>
            <w:szCs w:val="20"/>
          </w:rPr>
          <w:delText>title</w:delText>
        </w:r>
      </w:del>
      <w:ins w:id="660" w:author="Microsoft Office User" w:date="2016-12-10T21:50:00Z">
        <w:r w:rsidR="0081730D">
          <w:rPr>
            <w:rFonts w:ascii="Courier New" w:eastAsia="Courier New" w:hAnsi="Courier New" w:cs="Courier New"/>
            <w:sz w:val="20"/>
            <w:szCs w:val="20"/>
          </w:rPr>
          <w:t>name</w:t>
        </w:r>
      </w:ins>
    </w:p>
    <w:p w14:paraId="6B920818" w14:textId="77777777" w:rsidR="00C43A97" w:rsidRDefault="00242ACB">
      <w:r>
        <w:rPr>
          <w:rFonts w:ascii="Courier New" w:eastAsia="Courier New" w:hAnsi="Courier New" w:cs="Courier New"/>
          <w:sz w:val="20"/>
          <w:szCs w:val="20"/>
        </w:rPr>
        <w:t>FROM Media, Video, Movie, In</w:t>
      </w:r>
    </w:p>
    <w:p w14:paraId="5C4D82A5" w14:textId="77777777" w:rsidR="00C43A97" w:rsidRDefault="00242ACB">
      <w:r>
        <w:rPr>
          <w:rFonts w:ascii="Courier New" w:eastAsia="Courier New" w:hAnsi="Courier New" w:cs="Courier New"/>
          <w:sz w:val="20"/>
          <w:szCs w:val="20"/>
        </w:rPr>
        <w:t>WHERE Media.mediaId = Video.mediaId</w:t>
      </w:r>
    </w:p>
    <w:p w14:paraId="2499CC95" w14:textId="77777777" w:rsidR="00C43A97" w:rsidRDefault="00242ACB">
      <w:r>
        <w:rPr>
          <w:rFonts w:ascii="Courier New" w:eastAsia="Courier New" w:hAnsi="Courier New" w:cs="Courier New"/>
          <w:sz w:val="20"/>
          <w:szCs w:val="20"/>
        </w:rPr>
        <w:t>AND Video.videoId = Movie.videoId</w:t>
      </w:r>
    </w:p>
    <w:p w14:paraId="3B4A4566" w14:textId="77777777" w:rsidR="00C43A97" w:rsidRDefault="00242ACB">
      <w:r>
        <w:rPr>
          <w:rFonts w:ascii="Courier New" w:eastAsia="Courier New" w:hAnsi="Courier New" w:cs="Courier New"/>
          <w:sz w:val="20"/>
          <w:szCs w:val="20"/>
        </w:rPr>
        <w:t>AND Movie.movieId = In.MovieId</w:t>
      </w:r>
    </w:p>
    <w:p w14:paraId="2B5528A8" w14:textId="77777777" w:rsidR="00C43A97" w:rsidRDefault="00242ACB">
      <w:r>
        <w:rPr>
          <w:rFonts w:ascii="Courier New" w:eastAsia="Courier New" w:hAnsi="Courier New" w:cs="Courier New"/>
          <w:sz w:val="20"/>
          <w:szCs w:val="20"/>
        </w:rPr>
        <w:t>AND In.name LIKE ‘%&lt;name&gt;%’</w:t>
      </w:r>
    </w:p>
    <w:p w14:paraId="7D057D42" w14:textId="77777777" w:rsidR="00C43A97" w:rsidRDefault="00242ACB">
      <w:r>
        <w:rPr>
          <w:rFonts w:ascii="Courier New" w:eastAsia="Courier New" w:hAnsi="Courier New" w:cs="Courier New"/>
          <w:sz w:val="20"/>
          <w:szCs w:val="20"/>
        </w:rPr>
        <w:t xml:space="preserve"> </w:t>
      </w:r>
    </w:p>
    <w:p w14:paraId="56A35113" w14:textId="77777777" w:rsidR="00C43A97" w:rsidRDefault="00242ACB">
      <w:del w:id="661" w:author="Microsoft Office User" w:date="2016-12-10T18:28:00Z">
        <w:r w:rsidDel="002F1119">
          <w:rPr>
            <w:rFonts w:ascii="Times New Roman" w:eastAsia="Times New Roman" w:hAnsi="Times New Roman" w:cs="Times New Roman"/>
            <w:color w:val="FF0000"/>
            <w:sz w:val="24"/>
            <w:szCs w:val="24"/>
          </w:rPr>
          <w:delText xml:space="preserve">21) </w:delText>
        </w:r>
      </w:del>
      <w:r>
        <w:rPr>
          <w:rFonts w:ascii="Times New Roman" w:eastAsia="Times New Roman" w:hAnsi="Times New Roman" w:cs="Times New Roman"/>
          <w:color w:val="FF0000"/>
          <w:sz w:val="24"/>
          <w:szCs w:val="24"/>
        </w:rPr>
        <w:t>Searching for music by artist</w:t>
      </w:r>
    </w:p>
    <w:p w14:paraId="526A28BB" w14:textId="47BD76F7" w:rsidR="00C43A97" w:rsidRDefault="00242ACB">
      <w:r>
        <w:rPr>
          <w:rFonts w:ascii="Courier New" w:eastAsia="Courier New" w:hAnsi="Courier New" w:cs="Courier New"/>
          <w:sz w:val="20"/>
          <w:szCs w:val="20"/>
        </w:rPr>
        <w:t>SELECT Media.</w:t>
      </w:r>
      <w:del w:id="662" w:author="Microsoft Office User" w:date="2016-12-10T21:50:00Z">
        <w:r w:rsidDel="0081730D">
          <w:rPr>
            <w:rFonts w:ascii="Courier New" w:eastAsia="Courier New" w:hAnsi="Courier New" w:cs="Courier New"/>
            <w:sz w:val="20"/>
            <w:szCs w:val="20"/>
          </w:rPr>
          <w:delText>title</w:delText>
        </w:r>
      </w:del>
      <w:ins w:id="663" w:author="Microsoft Office User" w:date="2016-12-10T21:50:00Z">
        <w:r w:rsidR="0081730D">
          <w:rPr>
            <w:rFonts w:ascii="Courier New" w:eastAsia="Courier New" w:hAnsi="Courier New" w:cs="Courier New"/>
            <w:sz w:val="20"/>
            <w:szCs w:val="20"/>
          </w:rPr>
          <w:t>name</w:t>
        </w:r>
      </w:ins>
    </w:p>
    <w:p w14:paraId="4DA97E2D" w14:textId="77777777" w:rsidR="00C43A97" w:rsidRDefault="00242ACB">
      <w:r>
        <w:rPr>
          <w:rFonts w:ascii="Courier New" w:eastAsia="Courier New" w:hAnsi="Courier New" w:cs="Courier New"/>
          <w:sz w:val="20"/>
          <w:szCs w:val="20"/>
        </w:rPr>
        <w:t>FROM Media, Music</w:t>
      </w:r>
    </w:p>
    <w:p w14:paraId="7A5A61EE" w14:textId="77777777" w:rsidR="00C43A97" w:rsidRDefault="00242ACB">
      <w:r>
        <w:rPr>
          <w:rFonts w:ascii="Courier New" w:eastAsia="Courier New" w:hAnsi="Courier New" w:cs="Courier New"/>
          <w:sz w:val="20"/>
          <w:szCs w:val="20"/>
        </w:rPr>
        <w:t>WHERE Media.mediaId = Music.mediaId</w:t>
      </w:r>
    </w:p>
    <w:p w14:paraId="786BE2A4" w14:textId="77777777" w:rsidR="00C43A97" w:rsidRDefault="00242ACB">
      <w:r>
        <w:rPr>
          <w:rFonts w:ascii="Courier New" w:eastAsia="Courier New" w:hAnsi="Courier New" w:cs="Courier New"/>
          <w:sz w:val="20"/>
          <w:szCs w:val="20"/>
        </w:rPr>
        <w:t>AND Music.artist LIKE ‘%&lt;name&gt;%’</w:t>
      </w:r>
    </w:p>
    <w:p w14:paraId="5DE29F18" w14:textId="77777777" w:rsidR="00C43A97" w:rsidRDefault="00242ACB">
      <w:r>
        <w:rPr>
          <w:rFonts w:ascii="Times New Roman" w:eastAsia="Times New Roman" w:hAnsi="Times New Roman" w:cs="Times New Roman"/>
          <w:sz w:val="20"/>
          <w:szCs w:val="20"/>
        </w:rPr>
        <w:t xml:space="preserve"> </w:t>
      </w:r>
    </w:p>
    <w:p w14:paraId="59FE3CC0" w14:textId="77777777" w:rsidR="00C43A97" w:rsidRDefault="00242ACB">
      <w:del w:id="664" w:author="Microsoft Office User" w:date="2016-12-10T18:29:00Z">
        <w:r w:rsidDel="002F1119">
          <w:rPr>
            <w:rFonts w:ascii="Times New Roman" w:eastAsia="Times New Roman" w:hAnsi="Times New Roman" w:cs="Times New Roman"/>
            <w:color w:val="FF0000"/>
            <w:sz w:val="24"/>
            <w:szCs w:val="24"/>
          </w:rPr>
          <w:delText xml:space="preserve">22) </w:delText>
        </w:r>
      </w:del>
      <w:r>
        <w:rPr>
          <w:rFonts w:ascii="Times New Roman" w:eastAsia="Times New Roman" w:hAnsi="Times New Roman" w:cs="Times New Roman"/>
          <w:color w:val="FF0000"/>
          <w:sz w:val="24"/>
          <w:szCs w:val="24"/>
        </w:rPr>
        <w:t>Media’s number of views</w:t>
      </w:r>
    </w:p>
    <w:p w14:paraId="096D7436" w14:textId="04273DBA" w:rsidR="00C43A97" w:rsidRDefault="00242ACB">
      <w:r>
        <w:rPr>
          <w:rFonts w:ascii="Courier New" w:eastAsia="Courier New" w:hAnsi="Courier New" w:cs="Courier New"/>
          <w:sz w:val="20"/>
          <w:szCs w:val="20"/>
        </w:rPr>
        <w:t>SELECT Media.</w:t>
      </w:r>
      <w:del w:id="665" w:author="Microsoft Office User" w:date="2016-12-10T21:50:00Z">
        <w:r w:rsidDel="0081730D">
          <w:rPr>
            <w:rFonts w:ascii="Courier New" w:eastAsia="Courier New" w:hAnsi="Courier New" w:cs="Courier New"/>
            <w:sz w:val="20"/>
            <w:szCs w:val="20"/>
          </w:rPr>
          <w:delText>title</w:delText>
        </w:r>
      </w:del>
      <w:ins w:id="666" w:author="Microsoft Office User" w:date="2016-12-10T21:50:00Z">
        <w:r w:rsidR="0081730D">
          <w:rPr>
            <w:rFonts w:ascii="Courier New" w:eastAsia="Courier New" w:hAnsi="Courier New" w:cs="Courier New"/>
            <w:sz w:val="20"/>
            <w:szCs w:val="20"/>
          </w:rPr>
          <w:t>name</w:t>
        </w:r>
      </w:ins>
      <w:r>
        <w:rPr>
          <w:rFonts w:ascii="Courier New" w:eastAsia="Courier New" w:hAnsi="Courier New" w:cs="Courier New"/>
          <w:sz w:val="20"/>
          <w:szCs w:val="20"/>
        </w:rPr>
        <w:t>, COUNT(History.mediaID) AS viewCount</w:t>
      </w:r>
    </w:p>
    <w:p w14:paraId="470FE2A8" w14:textId="77777777" w:rsidR="00C43A97" w:rsidRDefault="00242ACB">
      <w:r>
        <w:rPr>
          <w:rFonts w:ascii="Courier New" w:eastAsia="Courier New" w:hAnsi="Courier New" w:cs="Courier New"/>
          <w:sz w:val="20"/>
          <w:szCs w:val="20"/>
        </w:rPr>
        <w:t>FROM Media, History</w:t>
      </w:r>
    </w:p>
    <w:p w14:paraId="477712DC" w14:textId="77777777" w:rsidR="00C43A97" w:rsidRDefault="00242ACB">
      <w:r>
        <w:rPr>
          <w:rFonts w:ascii="Courier New" w:eastAsia="Courier New" w:hAnsi="Courier New" w:cs="Courier New"/>
          <w:sz w:val="20"/>
          <w:szCs w:val="20"/>
        </w:rPr>
        <w:t>WHERE Media.mediaId = History.mediaId</w:t>
      </w:r>
    </w:p>
    <w:p w14:paraId="3E1B54DE" w14:textId="77777777" w:rsidR="00C43A97" w:rsidRDefault="00242ACB">
      <w:r>
        <w:rPr>
          <w:rFonts w:ascii="Courier New" w:eastAsia="Courier New" w:hAnsi="Courier New" w:cs="Courier New"/>
          <w:sz w:val="20"/>
          <w:szCs w:val="20"/>
        </w:rPr>
        <w:t xml:space="preserve"> </w:t>
      </w:r>
    </w:p>
    <w:p w14:paraId="3993A569" w14:textId="77777777" w:rsidR="00C43A97" w:rsidRDefault="00242ACB">
      <w:del w:id="667" w:author="Microsoft Office User" w:date="2016-12-10T18:29:00Z">
        <w:r w:rsidDel="002F1119">
          <w:rPr>
            <w:rFonts w:ascii="Times New Roman" w:eastAsia="Times New Roman" w:hAnsi="Times New Roman" w:cs="Times New Roman"/>
            <w:color w:val="FF0000"/>
            <w:sz w:val="24"/>
            <w:szCs w:val="24"/>
          </w:rPr>
          <w:delText xml:space="preserve">23) </w:delText>
        </w:r>
      </w:del>
      <w:r>
        <w:rPr>
          <w:rFonts w:ascii="Times New Roman" w:eastAsia="Times New Roman" w:hAnsi="Times New Roman" w:cs="Times New Roman"/>
          <w:color w:val="FF0000"/>
          <w:sz w:val="24"/>
          <w:szCs w:val="24"/>
        </w:rPr>
        <w:t>Sort media by popularity</w:t>
      </w:r>
    </w:p>
    <w:p w14:paraId="703D8209" w14:textId="2F39F307" w:rsidR="00C43A97" w:rsidRDefault="00242ACB">
      <w:r>
        <w:rPr>
          <w:rFonts w:ascii="Courier New" w:eastAsia="Courier New" w:hAnsi="Courier New" w:cs="Courier New"/>
          <w:sz w:val="20"/>
          <w:szCs w:val="20"/>
        </w:rPr>
        <w:t>SELECT Media.</w:t>
      </w:r>
      <w:del w:id="668" w:author="Microsoft Office User" w:date="2016-12-10T21:50:00Z">
        <w:r w:rsidDel="0081730D">
          <w:rPr>
            <w:rFonts w:ascii="Courier New" w:eastAsia="Courier New" w:hAnsi="Courier New" w:cs="Courier New"/>
            <w:sz w:val="20"/>
            <w:szCs w:val="20"/>
          </w:rPr>
          <w:delText>title</w:delText>
        </w:r>
      </w:del>
      <w:ins w:id="669" w:author="Microsoft Office User" w:date="2016-12-10T21:50:00Z">
        <w:r w:rsidR="0081730D">
          <w:rPr>
            <w:rFonts w:ascii="Courier New" w:eastAsia="Courier New" w:hAnsi="Courier New" w:cs="Courier New"/>
            <w:sz w:val="20"/>
            <w:szCs w:val="20"/>
          </w:rPr>
          <w:t>name</w:t>
        </w:r>
      </w:ins>
      <w:r>
        <w:rPr>
          <w:rFonts w:ascii="Courier New" w:eastAsia="Courier New" w:hAnsi="Courier New" w:cs="Courier New"/>
          <w:sz w:val="20"/>
          <w:szCs w:val="20"/>
        </w:rPr>
        <w:t>, COUNT(History.mediaID) AS viewCount</w:t>
      </w:r>
    </w:p>
    <w:p w14:paraId="02B28BC2" w14:textId="77777777" w:rsidR="00C43A97" w:rsidRDefault="00242ACB">
      <w:r>
        <w:rPr>
          <w:rFonts w:ascii="Courier New" w:eastAsia="Courier New" w:hAnsi="Courier New" w:cs="Courier New"/>
          <w:sz w:val="20"/>
          <w:szCs w:val="20"/>
        </w:rPr>
        <w:t>FROM Media, History</w:t>
      </w:r>
    </w:p>
    <w:p w14:paraId="16A847F4" w14:textId="77777777" w:rsidR="00C43A97" w:rsidRDefault="00242ACB">
      <w:r>
        <w:rPr>
          <w:rFonts w:ascii="Courier New" w:eastAsia="Courier New" w:hAnsi="Courier New" w:cs="Courier New"/>
          <w:sz w:val="20"/>
          <w:szCs w:val="20"/>
        </w:rPr>
        <w:t>WHERE Media.mediaId = History.mediaId</w:t>
      </w:r>
    </w:p>
    <w:p w14:paraId="50DD1124" w14:textId="77777777" w:rsidR="00C43A97" w:rsidRDefault="00242ACB">
      <w:r>
        <w:rPr>
          <w:rFonts w:ascii="Courier New" w:eastAsia="Courier New" w:hAnsi="Courier New" w:cs="Courier New"/>
          <w:sz w:val="20"/>
          <w:szCs w:val="20"/>
        </w:rPr>
        <w:t>ORDER BY viewCount DESC</w:t>
      </w:r>
    </w:p>
    <w:p w14:paraId="4BE77715" w14:textId="77777777" w:rsidR="00C43A97" w:rsidRDefault="00242ACB">
      <w:r>
        <w:rPr>
          <w:rFonts w:ascii="Times New Roman" w:eastAsia="Times New Roman" w:hAnsi="Times New Roman" w:cs="Times New Roman"/>
          <w:sz w:val="20"/>
          <w:szCs w:val="20"/>
        </w:rPr>
        <w:t xml:space="preserve"> </w:t>
      </w:r>
    </w:p>
    <w:p w14:paraId="09D034C7" w14:textId="77777777" w:rsidR="00C43A97" w:rsidRDefault="00242ACB">
      <w:del w:id="670" w:author="Microsoft Office User" w:date="2016-12-10T18:29:00Z">
        <w:r w:rsidDel="002F1119">
          <w:rPr>
            <w:rFonts w:ascii="Times New Roman" w:eastAsia="Times New Roman" w:hAnsi="Times New Roman" w:cs="Times New Roman"/>
            <w:color w:val="FF0000"/>
            <w:sz w:val="24"/>
            <w:szCs w:val="24"/>
          </w:rPr>
          <w:delText xml:space="preserve">24) </w:delText>
        </w:r>
      </w:del>
      <w:r>
        <w:rPr>
          <w:rFonts w:ascii="Times New Roman" w:eastAsia="Times New Roman" w:hAnsi="Times New Roman" w:cs="Times New Roman"/>
          <w:color w:val="FF0000"/>
          <w:sz w:val="24"/>
          <w:szCs w:val="24"/>
        </w:rPr>
        <w:t>Sort by title</w:t>
      </w:r>
    </w:p>
    <w:p w14:paraId="13856919" w14:textId="3AFE3510" w:rsidR="00C43A97" w:rsidRDefault="00242ACB">
      <w:r>
        <w:rPr>
          <w:rFonts w:ascii="Courier New" w:eastAsia="Courier New" w:hAnsi="Courier New" w:cs="Courier New"/>
          <w:sz w:val="20"/>
          <w:szCs w:val="20"/>
        </w:rPr>
        <w:t>SELECT Media.</w:t>
      </w:r>
      <w:del w:id="671" w:author="Microsoft Office User" w:date="2016-12-10T21:50:00Z">
        <w:r w:rsidDel="0081730D">
          <w:rPr>
            <w:rFonts w:ascii="Courier New" w:eastAsia="Courier New" w:hAnsi="Courier New" w:cs="Courier New"/>
            <w:sz w:val="20"/>
            <w:szCs w:val="20"/>
          </w:rPr>
          <w:delText>title</w:delText>
        </w:r>
      </w:del>
      <w:ins w:id="672" w:author="Microsoft Office User" w:date="2016-12-10T21:50:00Z">
        <w:r w:rsidR="0081730D">
          <w:rPr>
            <w:rFonts w:ascii="Courier New" w:eastAsia="Courier New" w:hAnsi="Courier New" w:cs="Courier New"/>
            <w:sz w:val="20"/>
            <w:szCs w:val="20"/>
          </w:rPr>
          <w:t>name</w:t>
        </w:r>
      </w:ins>
    </w:p>
    <w:p w14:paraId="001D9D68" w14:textId="77777777" w:rsidR="00C43A97" w:rsidRDefault="00242ACB">
      <w:r>
        <w:rPr>
          <w:rFonts w:ascii="Courier New" w:eastAsia="Courier New" w:hAnsi="Courier New" w:cs="Courier New"/>
          <w:sz w:val="20"/>
          <w:szCs w:val="20"/>
        </w:rPr>
        <w:t>From Media</w:t>
      </w:r>
    </w:p>
    <w:p w14:paraId="0B2C508A" w14:textId="1F2B41D4" w:rsidR="00C43A97" w:rsidRDefault="00242ACB">
      <w:r>
        <w:rPr>
          <w:rFonts w:ascii="Courier New" w:eastAsia="Courier New" w:hAnsi="Courier New" w:cs="Courier New"/>
          <w:sz w:val="20"/>
          <w:szCs w:val="20"/>
        </w:rPr>
        <w:t>ORDER BY Media.</w:t>
      </w:r>
      <w:del w:id="673" w:author="Microsoft Office User" w:date="2016-12-10T21:50:00Z">
        <w:r w:rsidDel="0081730D">
          <w:rPr>
            <w:rFonts w:ascii="Courier New" w:eastAsia="Courier New" w:hAnsi="Courier New" w:cs="Courier New"/>
            <w:sz w:val="20"/>
            <w:szCs w:val="20"/>
          </w:rPr>
          <w:delText xml:space="preserve">title </w:delText>
        </w:r>
      </w:del>
      <w:ins w:id="674" w:author="Microsoft Office User" w:date="2016-12-10T21:50:00Z">
        <w:r w:rsidR="0081730D">
          <w:rPr>
            <w:rFonts w:ascii="Courier New" w:eastAsia="Courier New" w:hAnsi="Courier New" w:cs="Courier New"/>
            <w:sz w:val="20"/>
            <w:szCs w:val="20"/>
          </w:rPr>
          <w:t>name</w:t>
        </w:r>
        <w:r w:rsidR="0081730D">
          <w:rPr>
            <w:rFonts w:ascii="Courier New" w:eastAsia="Courier New" w:hAnsi="Courier New" w:cs="Courier New"/>
            <w:sz w:val="20"/>
            <w:szCs w:val="20"/>
          </w:rPr>
          <w:t xml:space="preserve"> </w:t>
        </w:r>
      </w:ins>
      <w:r>
        <w:rPr>
          <w:rFonts w:ascii="Courier New" w:eastAsia="Courier New" w:hAnsi="Courier New" w:cs="Courier New"/>
          <w:sz w:val="20"/>
          <w:szCs w:val="20"/>
        </w:rPr>
        <w:t>ASC</w:t>
      </w:r>
    </w:p>
    <w:p w14:paraId="3E1A62A0" w14:textId="77777777" w:rsidR="00C43A97" w:rsidRDefault="00242ACB">
      <w:r>
        <w:rPr>
          <w:rFonts w:ascii="Times New Roman" w:eastAsia="Times New Roman" w:hAnsi="Times New Roman" w:cs="Times New Roman"/>
          <w:sz w:val="20"/>
          <w:szCs w:val="20"/>
        </w:rPr>
        <w:t xml:space="preserve"> </w:t>
      </w:r>
    </w:p>
    <w:p w14:paraId="15466797" w14:textId="77777777" w:rsidR="00C43A97" w:rsidRDefault="00242ACB">
      <w:del w:id="675" w:author="Microsoft Office User" w:date="2016-12-10T18:29:00Z">
        <w:r w:rsidDel="002F1119">
          <w:rPr>
            <w:rFonts w:ascii="Times New Roman" w:eastAsia="Times New Roman" w:hAnsi="Times New Roman" w:cs="Times New Roman"/>
            <w:color w:val="FF0000"/>
            <w:sz w:val="24"/>
            <w:szCs w:val="24"/>
          </w:rPr>
          <w:delText xml:space="preserve">25) </w:delText>
        </w:r>
      </w:del>
      <w:r>
        <w:rPr>
          <w:rFonts w:ascii="Times New Roman" w:eastAsia="Times New Roman" w:hAnsi="Times New Roman" w:cs="Times New Roman"/>
          <w:color w:val="FF0000"/>
          <w:sz w:val="24"/>
          <w:szCs w:val="24"/>
        </w:rPr>
        <w:t>Sort media by rating</w:t>
      </w:r>
    </w:p>
    <w:p w14:paraId="4900BD62" w14:textId="1ED91E76" w:rsidR="00C43A97" w:rsidRDefault="00242ACB">
      <w:r>
        <w:rPr>
          <w:rFonts w:ascii="Courier New" w:eastAsia="Courier New" w:hAnsi="Courier New" w:cs="Courier New"/>
          <w:sz w:val="20"/>
          <w:szCs w:val="20"/>
        </w:rPr>
        <w:t>SELECT Media.</w:t>
      </w:r>
      <w:del w:id="676" w:author="Microsoft Office User" w:date="2016-12-10T21:50:00Z">
        <w:r w:rsidDel="0081730D">
          <w:rPr>
            <w:rFonts w:ascii="Courier New" w:eastAsia="Courier New" w:hAnsi="Courier New" w:cs="Courier New"/>
            <w:sz w:val="20"/>
            <w:szCs w:val="20"/>
          </w:rPr>
          <w:delText>title</w:delText>
        </w:r>
      </w:del>
      <w:ins w:id="677" w:author="Microsoft Office User" w:date="2016-12-10T21:50:00Z">
        <w:r w:rsidR="0081730D">
          <w:rPr>
            <w:rFonts w:ascii="Courier New" w:eastAsia="Courier New" w:hAnsi="Courier New" w:cs="Courier New"/>
            <w:sz w:val="20"/>
            <w:szCs w:val="20"/>
          </w:rPr>
          <w:t>name</w:t>
        </w:r>
      </w:ins>
      <w:r>
        <w:rPr>
          <w:rFonts w:ascii="Courier New" w:eastAsia="Courier New" w:hAnsi="Courier New" w:cs="Courier New"/>
          <w:sz w:val="20"/>
          <w:szCs w:val="20"/>
        </w:rPr>
        <w:t>, AVG(Rated.rating) AS avgRating</w:t>
      </w:r>
    </w:p>
    <w:p w14:paraId="3C6E34EA" w14:textId="77777777" w:rsidR="00C43A97" w:rsidRDefault="00242ACB">
      <w:r>
        <w:rPr>
          <w:rFonts w:ascii="Courier New" w:eastAsia="Courier New" w:hAnsi="Courier New" w:cs="Courier New"/>
          <w:sz w:val="20"/>
          <w:szCs w:val="20"/>
        </w:rPr>
        <w:t>FROM Media, Rated</w:t>
      </w:r>
    </w:p>
    <w:p w14:paraId="6AF0C674" w14:textId="77777777" w:rsidR="00C43A97" w:rsidRDefault="00242ACB">
      <w:r>
        <w:rPr>
          <w:rFonts w:ascii="Courier New" w:eastAsia="Courier New" w:hAnsi="Courier New" w:cs="Courier New"/>
          <w:sz w:val="20"/>
          <w:szCs w:val="20"/>
        </w:rPr>
        <w:t>WHERE Media.mediaId = Rated.mediaId</w:t>
      </w:r>
    </w:p>
    <w:p w14:paraId="31FA3AFD" w14:textId="77777777" w:rsidR="00C43A97" w:rsidRDefault="00242ACB">
      <w:r>
        <w:rPr>
          <w:rFonts w:ascii="Courier New" w:eastAsia="Courier New" w:hAnsi="Courier New" w:cs="Courier New"/>
          <w:sz w:val="20"/>
          <w:szCs w:val="20"/>
        </w:rPr>
        <w:t>ORDER BY avgRating DESC</w:t>
      </w:r>
    </w:p>
    <w:p w14:paraId="67B5D6A5" w14:textId="77777777" w:rsidR="00C43A97" w:rsidRDefault="00242ACB">
      <w:r>
        <w:rPr>
          <w:rFonts w:ascii="Courier New" w:eastAsia="Courier New" w:hAnsi="Courier New" w:cs="Courier New"/>
          <w:sz w:val="20"/>
          <w:szCs w:val="20"/>
        </w:rPr>
        <w:t xml:space="preserve"> </w:t>
      </w:r>
    </w:p>
    <w:p w14:paraId="45F876DF" w14:textId="77777777" w:rsidR="00C43A97" w:rsidRDefault="00242ACB">
      <w:del w:id="678" w:author="Microsoft Office User" w:date="2016-12-10T18:29:00Z">
        <w:r w:rsidDel="002F1119">
          <w:rPr>
            <w:rFonts w:ascii="Times New Roman" w:eastAsia="Times New Roman" w:hAnsi="Times New Roman" w:cs="Times New Roman"/>
            <w:color w:val="FF0000"/>
            <w:sz w:val="24"/>
            <w:szCs w:val="24"/>
          </w:rPr>
          <w:lastRenderedPageBreak/>
          <w:delText xml:space="preserve">26) </w:delText>
        </w:r>
      </w:del>
      <w:r>
        <w:rPr>
          <w:rFonts w:ascii="Times New Roman" w:eastAsia="Times New Roman" w:hAnsi="Times New Roman" w:cs="Times New Roman"/>
          <w:color w:val="FF0000"/>
          <w:sz w:val="24"/>
          <w:szCs w:val="24"/>
        </w:rPr>
        <w:t>Sort videos by duration</w:t>
      </w:r>
    </w:p>
    <w:p w14:paraId="67F5174F" w14:textId="1A635BA7" w:rsidR="00C43A97" w:rsidRDefault="00242ACB">
      <w:r>
        <w:rPr>
          <w:rFonts w:ascii="Courier New" w:eastAsia="Courier New" w:hAnsi="Courier New" w:cs="Courier New"/>
          <w:sz w:val="20"/>
          <w:szCs w:val="20"/>
        </w:rPr>
        <w:t>SELECT Media.</w:t>
      </w:r>
      <w:del w:id="679" w:author="Microsoft Office User" w:date="2016-12-10T21:50:00Z">
        <w:r w:rsidDel="0081730D">
          <w:rPr>
            <w:rFonts w:ascii="Courier New" w:eastAsia="Courier New" w:hAnsi="Courier New" w:cs="Courier New"/>
            <w:sz w:val="20"/>
            <w:szCs w:val="20"/>
          </w:rPr>
          <w:delText>title</w:delText>
        </w:r>
      </w:del>
      <w:ins w:id="680" w:author="Microsoft Office User" w:date="2016-12-10T21:50:00Z">
        <w:r w:rsidR="0081730D">
          <w:rPr>
            <w:rFonts w:ascii="Courier New" w:eastAsia="Courier New" w:hAnsi="Courier New" w:cs="Courier New"/>
            <w:sz w:val="20"/>
            <w:szCs w:val="20"/>
          </w:rPr>
          <w:t>name</w:t>
        </w:r>
      </w:ins>
      <w:r>
        <w:rPr>
          <w:rFonts w:ascii="Courier New" w:eastAsia="Courier New" w:hAnsi="Courier New" w:cs="Courier New"/>
          <w:sz w:val="20"/>
          <w:szCs w:val="20"/>
        </w:rPr>
        <w:t>, Video.duration</w:t>
      </w:r>
    </w:p>
    <w:p w14:paraId="408C2AC9" w14:textId="77777777" w:rsidR="00C43A97" w:rsidRDefault="00242ACB">
      <w:r>
        <w:rPr>
          <w:rFonts w:ascii="Courier New" w:eastAsia="Courier New" w:hAnsi="Courier New" w:cs="Courier New"/>
          <w:sz w:val="20"/>
          <w:szCs w:val="20"/>
        </w:rPr>
        <w:t>FROM Media, Video</w:t>
      </w:r>
    </w:p>
    <w:p w14:paraId="5C5228E0" w14:textId="77777777" w:rsidR="00C43A97" w:rsidRDefault="00242ACB">
      <w:r>
        <w:rPr>
          <w:rFonts w:ascii="Courier New" w:eastAsia="Courier New" w:hAnsi="Courier New" w:cs="Courier New"/>
          <w:sz w:val="20"/>
          <w:szCs w:val="20"/>
        </w:rPr>
        <w:t>WHERE Media.mediaId = Video.mediaId</w:t>
      </w:r>
    </w:p>
    <w:p w14:paraId="56F6FAA1" w14:textId="77777777" w:rsidR="00C43A97" w:rsidRDefault="00242ACB">
      <w:r>
        <w:rPr>
          <w:rFonts w:ascii="Courier New" w:eastAsia="Courier New" w:hAnsi="Courier New" w:cs="Courier New"/>
          <w:sz w:val="20"/>
          <w:szCs w:val="20"/>
        </w:rPr>
        <w:t>ORDER BY Video.duration DESC</w:t>
      </w:r>
    </w:p>
    <w:p w14:paraId="5BF9E9D9" w14:textId="77777777" w:rsidR="00C43A97" w:rsidRDefault="00C43A97"/>
    <w:p w14:paraId="1D8D113C" w14:textId="77777777" w:rsidR="00C43A97" w:rsidRDefault="00242ACB">
      <w:del w:id="681" w:author="Microsoft Office User" w:date="2016-12-10T18:29:00Z">
        <w:r w:rsidDel="002F1119">
          <w:rPr>
            <w:rFonts w:ascii="Times New Roman" w:eastAsia="Times New Roman" w:hAnsi="Times New Roman" w:cs="Times New Roman"/>
            <w:color w:val="FF0000"/>
            <w:sz w:val="24"/>
            <w:szCs w:val="24"/>
          </w:rPr>
          <w:delText xml:space="preserve">27) </w:delText>
        </w:r>
      </w:del>
      <w:r>
        <w:rPr>
          <w:rFonts w:ascii="Times New Roman" w:eastAsia="Times New Roman" w:hAnsi="Times New Roman" w:cs="Times New Roman"/>
          <w:color w:val="FF0000"/>
          <w:sz w:val="24"/>
          <w:szCs w:val="24"/>
        </w:rPr>
        <w:t>Get all media a user watched in the past week</w:t>
      </w:r>
    </w:p>
    <w:p w14:paraId="47DAF7C0" w14:textId="1E71375F" w:rsidR="00C43A97" w:rsidRDefault="00242ACB">
      <w:r>
        <w:rPr>
          <w:rFonts w:ascii="Courier New" w:eastAsia="Courier New" w:hAnsi="Courier New" w:cs="Courier New"/>
          <w:sz w:val="20"/>
          <w:szCs w:val="20"/>
        </w:rPr>
        <w:t>Select Media.</w:t>
      </w:r>
      <w:del w:id="682" w:author="Microsoft Office User" w:date="2016-12-10T21:50:00Z">
        <w:r w:rsidDel="0081730D">
          <w:rPr>
            <w:rFonts w:ascii="Courier New" w:eastAsia="Courier New" w:hAnsi="Courier New" w:cs="Courier New"/>
            <w:sz w:val="20"/>
            <w:szCs w:val="20"/>
          </w:rPr>
          <w:delText>title</w:delText>
        </w:r>
      </w:del>
      <w:ins w:id="683" w:author="Microsoft Office User" w:date="2016-12-10T21:50:00Z">
        <w:r w:rsidR="0081730D">
          <w:rPr>
            <w:rFonts w:ascii="Courier New" w:eastAsia="Courier New" w:hAnsi="Courier New" w:cs="Courier New"/>
            <w:sz w:val="20"/>
            <w:szCs w:val="20"/>
          </w:rPr>
          <w:t>name</w:t>
        </w:r>
      </w:ins>
    </w:p>
    <w:p w14:paraId="365F4922" w14:textId="77777777" w:rsidR="00C43A97" w:rsidRDefault="00242ACB">
      <w:r>
        <w:rPr>
          <w:rFonts w:ascii="Courier New" w:eastAsia="Courier New" w:hAnsi="Courier New" w:cs="Courier New"/>
          <w:sz w:val="20"/>
          <w:szCs w:val="20"/>
        </w:rPr>
        <w:t>FROM Media, History, User</w:t>
      </w:r>
    </w:p>
    <w:p w14:paraId="008562AA" w14:textId="77777777" w:rsidR="00C43A97" w:rsidRDefault="00242ACB">
      <w:r>
        <w:rPr>
          <w:rFonts w:ascii="Courier New" w:eastAsia="Courier New" w:hAnsi="Courier New" w:cs="Courier New"/>
          <w:sz w:val="20"/>
          <w:szCs w:val="20"/>
        </w:rPr>
        <w:t>WHERE Media.mediaId = History.mediaId</w:t>
      </w:r>
    </w:p>
    <w:p w14:paraId="1826C7E9" w14:textId="77777777" w:rsidR="00C43A97" w:rsidRDefault="00242ACB">
      <w:r>
        <w:rPr>
          <w:rFonts w:ascii="Courier New" w:eastAsia="Courier New" w:hAnsi="Courier New" w:cs="Courier New"/>
          <w:sz w:val="20"/>
          <w:szCs w:val="20"/>
        </w:rPr>
        <w:t>AND History.username = User.username</w:t>
      </w:r>
    </w:p>
    <w:p w14:paraId="22CFF94F" w14:textId="77777777" w:rsidR="00C43A97" w:rsidRDefault="00242ACB">
      <w:r>
        <w:rPr>
          <w:rFonts w:ascii="Courier New" w:eastAsia="Courier New" w:hAnsi="Courier New" w:cs="Courier New"/>
          <w:sz w:val="20"/>
          <w:szCs w:val="20"/>
        </w:rPr>
        <w:t>AND User.username = ‘&lt;username&gt;’</w:t>
      </w:r>
    </w:p>
    <w:p w14:paraId="1F9C0B81" w14:textId="77777777" w:rsidR="00C43A97" w:rsidRDefault="00242ACB">
      <w:r>
        <w:rPr>
          <w:rFonts w:ascii="Courier New" w:eastAsia="Courier New" w:hAnsi="Courier New" w:cs="Courier New"/>
          <w:sz w:val="20"/>
          <w:szCs w:val="20"/>
        </w:rPr>
        <w:t>AND DATEDIFF(day, History.accessed, GETDATE()) &lt;= 7</w:t>
      </w:r>
    </w:p>
    <w:p w14:paraId="40720DBF" w14:textId="77777777" w:rsidR="00C43A97" w:rsidRDefault="00242ACB">
      <w:r>
        <w:rPr>
          <w:rFonts w:ascii="Times New Roman" w:eastAsia="Times New Roman" w:hAnsi="Times New Roman" w:cs="Times New Roman"/>
          <w:sz w:val="20"/>
          <w:szCs w:val="20"/>
        </w:rPr>
        <w:t xml:space="preserve"> </w:t>
      </w:r>
    </w:p>
    <w:p w14:paraId="72862B38" w14:textId="77777777" w:rsidR="00C43A97" w:rsidRDefault="00242ACB">
      <w:del w:id="684" w:author="Microsoft Office User" w:date="2016-12-10T18:29:00Z">
        <w:r w:rsidDel="002F1119">
          <w:rPr>
            <w:rFonts w:ascii="Times New Roman" w:eastAsia="Times New Roman" w:hAnsi="Times New Roman" w:cs="Times New Roman"/>
            <w:color w:val="FF0000"/>
            <w:sz w:val="24"/>
            <w:szCs w:val="24"/>
          </w:rPr>
          <w:delText xml:space="preserve">28) </w:delText>
        </w:r>
      </w:del>
      <w:r>
        <w:rPr>
          <w:rFonts w:ascii="Times New Roman" w:eastAsia="Times New Roman" w:hAnsi="Times New Roman" w:cs="Times New Roman"/>
          <w:color w:val="FF0000"/>
          <w:sz w:val="24"/>
          <w:szCs w:val="24"/>
        </w:rPr>
        <w:t>Get media’s rating</w:t>
      </w:r>
    </w:p>
    <w:p w14:paraId="2034E8CD" w14:textId="77777777" w:rsidR="00C43A97" w:rsidRDefault="00242ACB">
      <w:r>
        <w:rPr>
          <w:rFonts w:ascii="Courier New" w:eastAsia="Courier New" w:hAnsi="Courier New" w:cs="Courier New"/>
          <w:sz w:val="20"/>
          <w:szCs w:val="20"/>
        </w:rPr>
        <w:t>SELECT AVG(Rated.rating) as avgRating</w:t>
      </w:r>
    </w:p>
    <w:p w14:paraId="28D3B1DA" w14:textId="77777777" w:rsidR="00C43A97" w:rsidRDefault="00242ACB">
      <w:r>
        <w:rPr>
          <w:rFonts w:ascii="Courier New" w:eastAsia="Courier New" w:hAnsi="Courier New" w:cs="Courier New"/>
          <w:sz w:val="20"/>
          <w:szCs w:val="20"/>
        </w:rPr>
        <w:t>FROM Rated, Media</w:t>
      </w:r>
    </w:p>
    <w:p w14:paraId="5C5AC692" w14:textId="77777777" w:rsidR="00C43A97" w:rsidRDefault="00242ACB">
      <w:r>
        <w:rPr>
          <w:rFonts w:ascii="Courier New" w:eastAsia="Courier New" w:hAnsi="Courier New" w:cs="Courier New"/>
          <w:sz w:val="20"/>
          <w:szCs w:val="20"/>
        </w:rPr>
        <w:t>WHERE Rated.mediaId = Media.mediaId</w:t>
      </w:r>
    </w:p>
    <w:p w14:paraId="2180A8BB" w14:textId="2EC4750F" w:rsidR="00C43A97" w:rsidRDefault="00242ACB">
      <w:r>
        <w:rPr>
          <w:rFonts w:ascii="Courier New" w:eastAsia="Courier New" w:hAnsi="Courier New" w:cs="Courier New"/>
          <w:sz w:val="20"/>
          <w:szCs w:val="20"/>
        </w:rPr>
        <w:t>AND Media.</w:t>
      </w:r>
      <w:del w:id="685" w:author="Microsoft Office User" w:date="2016-12-10T21:51:00Z">
        <w:r w:rsidDel="007F240A">
          <w:rPr>
            <w:rFonts w:ascii="Courier New" w:eastAsia="Courier New" w:hAnsi="Courier New" w:cs="Courier New"/>
            <w:sz w:val="20"/>
            <w:szCs w:val="20"/>
          </w:rPr>
          <w:delText xml:space="preserve">title </w:delText>
        </w:r>
      </w:del>
      <w:ins w:id="686" w:author="Microsoft Office User" w:date="2016-12-10T21:51:00Z">
        <w:r w:rsidR="007F240A">
          <w:rPr>
            <w:rFonts w:ascii="Courier New" w:eastAsia="Courier New" w:hAnsi="Courier New" w:cs="Courier New"/>
            <w:sz w:val="20"/>
            <w:szCs w:val="20"/>
          </w:rPr>
          <w:t>name</w:t>
        </w:r>
        <w:r w:rsidR="007F240A">
          <w:rPr>
            <w:rFonts w:ascii="Courier New" w:eastAsia="Courier New" w:hAnsi="Courier New" w:cs="Courier New"/>
            <w:sz w:val="20"/>
            <w:szCs w:val="20"/>
          </w:rPr>
          <w:t xml:space="preserve"> </w:t>
        </w:r>
      </w:ins>
      <w:r>
        <w:rPr>
          <w:rFonts w:ascii="Courier New" w:eastAsia="Courier New" w:hAnsi="Courier New" w:cs="Courier New"/>
          <w:sz w:val="20"/>
          <w:szCs w:val="20"/>
        </w:rPr>
        <w:t>= ‘&lt;title&gt;’</w:t>
      </w:r>
    </w:p>
    <w:p w14:paraId="5FD5D1AB" w14:textId="77777777" w:rsidR="00C43A97" w:rsidRDefault="00242ACB">
      <w:r>
        <w:rPr>
          <w:rFonts w:ascii="Times New Roman" w:eastAsia="Times New Roman" w:hAnsi="Times New Roman" w:cs="Times New Roman"/>
          <w:sz w:val="20"/>
          <w:szCs w:val="20"/>
        </w:rPr>
        <w:t xml:space="preserve"> </w:t>
      </w:r>
    </w:p>
    <w:p w14:paraId="28D96EC1" w14:textId="77777777" w:rsidR="00C43A97" w:rsidRDefault="00242ACB">
      <w:del w:id="687" w:author="Microsoft Office User" w:date="2016-12-10T18:29:00Z">
        <w:r w:rsidDel="002F1119">
          <w:rPr>
            <w:rFonts w:ascii="Times New Roman" w:eastAsia="Times New Roman" w:hAnsi="Times New Roman" w:cs="Times New Roman"/>
            <w:color w:val="FF0000"/>
            <w:sz w:val="24"/>
            <w:szCs w:val="24"/>
          </w:rPr>
          <w:delText xml:space="preserve">29) </w:delText>
        </w:r>
      </w:del>
      <w:r>
        <w:rPr>
          <w:rFonts w:ascii="Times New Roman" w:eastAsia="Times New Roman" w:hAnsi="Times New Roman" w:cs="Times New Roman"/>
          <w:color w:val="FF0000"/>
          <w:sz w:val="24"/>
          <w:szCs w:val="24"/>
        </w:rPr>
        <w:t>Get media’s comments</w:t>
      </w:r>
    </w:p>
    <w:p w14:paraId="387AAF97" w14:textId="77777777" w:rsidR="00C43A97" w:rsidRDefault="00242ACB">
      <w:r>
        <w:rPr>
          <w:rFonts w:ascii="Courier New" w:eastAsia="Courier New" w:hAnsi="Courier New" w:cs="Courier New"/>
          <w:sz w:val="20"/>
          <w:szCs w:val="20"/>
        </w:rPr>
        <w:t>SELECT Comment.comment</w:t>
      </w:r>
    </w:p>
    <w:p w14:paraId="55AF06A6" w14:textId="77777777" w:rsidR="00C43A97" w:rsidRDefault="00242ACB">
      <w:r>
        <w:rPr>
          <w:rFonts w:ascii="Courier New" w:eastAsia="Courier New" w:hAnsi="Courier New" w:cs="Courier New"/>
          <w:sz w:val="20"/>
          <w:szCs w:val="20"/>
        </w:rPr>
        <w:t>FROM Comment, Media</w:t>
      </w:r>
    </w:p>
    <w:p w14:paraId="369F037E" w14:textId="77777777" w:rsidR="00C43A97" w:rsidRDefault="00242ACB">
      <w:r>
        <w:rPr>
          <w:rFonts w:ascii="Courier New" w:eastAsia="Courier New" w:hAnsi="Courier New" w:cs="Courier New"/>
          <w:sz w:val="20"/>
          <w:szCs w:val="20"/>
        </w:rPr>
        <w:t>WHERE Comment.mediaId = Media.mediaId</w:t>
      </w:r>
    </w:p>
    <w:p w14:paraId="0D55D5EA" w14:textId="0ADBCB13" w:rsidR="00C43A97" w:rsidRDefault="00242ACB">
      <w:r>
        <w:rPr>
          <w:rFonts w:ascii="Courier New" w:eastAsia="Courier New" w:hAnsi="Courier New" w:cs="Courier New"/>
          <w:sz w:val="20"/>
          <w:szCs w:val="20"/>
        </w:rPr>
        <w:t>AND Media.</w:t>
      </w:r>
      <w:del w:id="688" w:author="Microsoft Office User" w:date="2016-12-10T21:51:00Z">
        <w:r w:rsidDel="007F240A">
          <w:rPr>
            <w:rFonts w:ascii="Courier New" w:eastAsia="Courier New" w:hAnsi="Courier New" w:cs="Courier New"/>
            <w:sz w:val="20"/>
            <w:szCs w:val="20"/>
          </w:rPr>
          <w:delText xml:space="preserve">title </w:delText>
        </w:r>
      </w:del>
      <w:ins w:id="689" w:author="Microsoft Office User" w:date="2016-12-10T21:51:00Z">
        <w:r w:rsidR="007F240A">
          <w:rPr>
            <w:rFonts w:ascii="Courier New" w:eastAsia="Courier New" w:hAnsi="Courier New" w:cs="Courier New"/>
            <w:sz w:val="20"/>
            <w:szCs w:val="20"/>
          </w:rPr>
          <w:t>name</w:t>
        </w:r>
        <w:r w:rsidR="007F240A">
          <w:rPr>
            <w:rFonts w:ascii="Courier New" w:eastAsia="Courier New" w:hAnsi="Courier New" w:cs="Courier New"/>
            <w:sz w:val="20"/>
            <w:szCs w:val="20"/>
          </w:rPr>
          <w:t xml:space="preserve"> </w:t>
        </w:r>
      </w:ins>
      <w:r>
        <w:rPr>
          <w:rFonts w:ascii="Courier New" w:eastAsia="Courier New" w:hAnsi="Courier New" w:cs="Courier New"/>
          <w:sz w:val="20"/>
          <w:szCs w:val="20"/>
        </w:rPr>
        <w:t>= ‘&lt;title&gt;’</w:t>
      </w:r>
    </w:p>
    <w:p w14:paraId="30FC1D05" w14:textId="77777777" w:rsidR="00C43A97" w:rsidRDefault="00242ACB">
      <w:r>
        <w:rPr>
          <w:rFonts w:ascii="Times New Roman" w:eastAsia="Times New Roman" w:hAnsi="Times New Roman" w:cs="Times New Roman"/>
          <w:sz w:val="20"/>
          <w:szCs w:val="20"/>
        </w:rPr>
        <w:t xml:space="preserve"> </w:t>
      </w:r>
    </w:p>
    <w:p w14:paraId="52F20655" w14:textId="77777777" w:rsidR="00C43A97" w:rsidRDefault="00242ACB">
      <w:del w:id="690" w:author="Microsoft Office User" w:date="2016-12-10T18:29:00Z">
        <w:r w:rsidDel="002F1119">
          <w:rPr>
            <w:rFonts w:ascii="Times New Roman" w:eastAsia="Times New Roman" w:hAnsi="Times New Roman" w:cs="Times New Roman"/>
            <w:color w:val="FF0000"/>
            <w:sz w:val="24"/>
            <w:szCs w:val="24"/>
          </w:rPr>
          <w:delText xml:space="preserve">30) </w:delText>
        </w:r>
      </w:del>
      <w:r>
        <w:rPr>
          <w:rFonts w:ascii="Times New Roman" w:eastAsia="Times New Roman" w:hAnsi="Times New Roman" w:cs="Times New Roman"/>
          <w:color w:val="FF0000"/>
          <w:sz w:val="24"/>
          <w:szCs w:val="24"/>
        </w:rPr>
        <w:t>Get a list of who uploaded each piece of media</w:t>
      </w:r>
    </w:p>
    <w:p w14:paraId="29E9C997" w14:textId="181D4C58" w:rsidR="00C43A97" w:rsidRDefault="00242ACB">
      <w:r>
        <w:rPr>
          <w:rFonts w:ascii="Courier New" w:eastAsia="Courier New" w:hAnsi="Courier New" w:cs="Courier New"/>
          <w:sz w:val="20"/>
          <w:szCs w:val="20"/>
        </w:rPr>
        <w:t>SELECT Media.</w:t>
      </w:r>
      <w:del w:id="691" w:author="Microsoft Office User" w:date="2016-12-10T21:51:00Z">
        <w:r w:rsidDel="00680E7B">
          <w:rPr>
            <w:rFonts w:ascii="Courier New" w:eastAsia="Courier New" w:hAnsi="Courier New" w:cs="Courier New"/>
            <w:sz w:val="20"/>
            <w:szCs w:val="20"/>
          </w:rPr>
          <w:delText>title</w:delText>
        </w:r>
      </w:del>
      <w:ins w:id="692" w:author="Microsoft Office User" w:date="2016-12-10T21:51:00Z">
        <w:r w:rsidR="00680E7B">
          <w:rPr>
            <w:rFonts w:ascii="Courier New" w:eastAsia="Courier New" w:hAnsi="Courier New" w:cs="Courier New"/>
            <w:sz w:val="20"/>
            <w:szCs w:val="20"/>
          </w:rPr>
          <w:t>name</w:t>
        </w:r>
      </w:ins>
      <w:r>
        <w:rPr>
          <w:rFonts w:ascii="Courier New" w:eastAsia="Courier New" w:hAnsi="Courier New" w:cs="Courier New"/>
          <w:sz w:val="20"/>
          <w:szCs w:val="20"/>
        </w:rPr>
        <w:t>, UploadedBy.username</w:t>
      </w:r>
    </w:p>
    <w:p w14:paraId="08E7701D" w14:textId="77777777" w:rsidR="00C43A97" w:rsidRDefault="00242ACB">
      <w:r>
        <w:rPr>
          <w:rFonts w:ascii="Courier New" w:eastAsia="Courier New" w:hAnsi="Courier New" w:cs="Courier New"/>
          <w:sz w:val="20"/>
          <w:szCs w:val="20"/>
        </w:rPr>
        <w:t>FROM Media, UploadedBy</w:t>
      </w:r>
    </w:p>
    <w:p w14:paraId="31C4BC3D" w14:textId="77777777" w:rsidR="00C43A97" w:rsidRDefault="00242ACB">
      <w:r>
        <w:rPr>
          <w:rFonts w:ascii="Courier New" w:eastAsia="Courier New" w:hAnsi="Courier New" w:cs="Courier New"/>
          <w:sz w:val="20"/>
          <w:szCs w:val="20"/>
        </w:rPr>
        <w:t>WHERE Media.mediaId = UploadedBy.mediaId</w:t>
      </w:r>
    </w:p>
    <w:p w14:paraId="6376305F" w14:textId="77777777" w:rsidR="00C43A97" w:rsidRDefault="00242ACB">
      <w:r>
        <w:rPr>
          <w:rFonts w:ascii="Times New Roman" w:eastAsia="Times New Roman" w:hAnsi="Times New Roman" w:cs="Times New Roman"/>
          <w:sz w:val="20"/>
          <w:szCs w:val="20"/>
        </w:rPr>
        <w:t xml:space="preserve"> </w:t>
      </w:r>
    </w:p>
    <w:p w14:paraId="482A9FE7" w14:textId="77777777" w:rsidR="00C43A97" w:rsidRDefault="00242ACB">
      <w:del w:id="693" w:author="Microsoft Office User" w:date="2016-12-10T18:29:00Z">
        <w:r w:rsidDel="002F1119">
          <w:rPr>
            <w:rFonts w:ascii="Times New Roman" w:eastAsia="Times New Roman" w:hAnsi="Times New Roman" w:cs="Times New Roman"/>
            <w:color w:val="FF0000"/>
            <w:sz w:val="24"/>
            <w:szCs w:val="24"/>
          </w:rPr>
          <w:delText xml:space="preserve">31) </w:delText>
        </w:r>
      </w:del>
      <w:r>
        <w:rPr>
          <w:rFonts w:ascii="Times New Roman" w:eastAsia="Times New Roman" w:hAnsi="Times New Roman" w:cs="Times New Roman"/>
          <w:color w:val="FF0000"/>
          <w:sz w:val="24"/>
          <w:szCs w:val="24"/>
        </w:rPr>
        <w:t>User’s most recent media access</w:t>
      </w:r>
    </w:p>
    <w:p w14:paraId="26453045" w14:textId="73DD5E3B" w:rsidR="00C43A97" w:rsidRDefault="00242ACB">
      <w:r>
        <w:rPr>
          <w:rFonts w:ascii="Courier New" w:eastAsia="Courier New" w:hAnsi="Courier New" w:cs="Courier New"/>
          <w:sz w:val="20"/>
          <w:szCs w:val="20"/>
        </w:rPr>
        <w:t>SELECT Media.</w:t>
      </w:r>
      <w:del w:id="694" w:author="Microsoft Office User" w:date="2016-12-10T21:51:00Z">
        <w:r w:rsidDel="007F240A">
          <w:rPr>
            <w:rFonts w:ascii="Courier New" w:eastAsia="Courier New" w:hAnsi="Courier New" w:cs="Courier New"/>
            <w:sz w:val="20"/>
            <w:szCs w:val="20"/>
          </w:rPr>
          <w:delText>title</w:delText>
        </w:r>
      </w:del>
      <w:ins w:id="695" w:author="Microsoft Office User" w:date="2016-12-10T21:51:00Z">
        <w:r w:rsidR="007F240A">
          <w:rPr>
            <w:rFonts w:ascii="Courier New" w:eastAsia="Courier New" w:hAnsi="Courier New" w:cs="Courier New"/>
            <w:sz w:val="20"/>
            <w:szCs w:val="20"/>
          </w:rPr>
          <w:t>name</w:t>
        </w:r>
      </w:ins>
      <w:r>
        <w:rPr>
          <w:rFonts w:ascii="Courier New" w:eastAsia="Courier New" w:hAnsi="Courier New" w:cs="Courier New"/>
          <w:sz w:val="20"/>
          <w:szCs w:val="20"/>
        </w:rPr>
        <w:t>, MAX(History.accessed) AS mostRecentAccessDate</w:t>
      </w:r>
    </w:p>
    <w:p w14:paraId="47598841" w14:textId="77777777" w:rsidR="00C43A97" w:rsidRDefault="00242ACB">
      <w:r>
        <w:rPr>
          <w:rFonts w:ascii="Courier New" w:eastAsia="Courier New" w:hAnsi="Courier New" w:cs="Courier New"/>
          <w:sz w:val="20"/>
          <w:szCs w:val="20"/>
        </w:rPr>
        <w:t>FROM Media, History</w:t>
      </w:r>
    </w:p>
    <w:p w14:paraId="50CD0080" w14:textId="77777777" w:rsidR="00C43A97" w:rsidRDefault="00242ACB">
      <w:r>
        <w:rPr>
          <w:rFonts w:ascii="Courier New" w:eastAsia="Courier New" w:hAnsi="Courier New" w:cs="Courier New"/>
          <w:sz w:val="20"/>
          <w:szCs w:val="20"/>
        </w:rPr>
        <w:t>WHERE Media.mediaId = History.mediaId</w:t>
      </w:r>
    </w:p>
    <w:p w14:paraId="63991500" w14:textId="77777777" w:rsidR="00C43A97" w:rsidRDefault="00242ACB">
      <w:r>
        <w:rPr>
          <w:rFonts w:ascii="Courier New" w:eastAsia="Courier New" w:hAnsi="Courier New" w:cs="Courier New"/>
          <w:sz w:val="20"/>
          <w:szCs w:val="20"/>
        </w:rPr>
        <w:t>AND History.username = ‘&lt;username&gt;’</w:t>
      </w:r>
    </w:p>
    <w:p w14:paraId="02C78D6D" w14:textId="77777777" w:rsidR="00C43A97" w:rsidRDefault="00242ACB">
      <w:pPr>
        <w:rPr>
          <w:ins w:id="696" w:author="Microsoft Office User" w:date="2016-12-10T18:37:00Z"/>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55A7FFE7" w14:textId="77777777" w:rsidR="00151DB1" w:rsidRDefault="00151DB1">
      <w:pPr>
        <w:rPr>
          <w:ins w:id="697" w:author="Microsoft Office User" w:date="2016-12-10T18:37:00Z"/>
          <w:rFonts w:ascii="Times New Roman" w:eastAsia="Times New Roman" w:hAnsi="Times New Roman" w:cs="Times New Roman"/>
          <w:sz w:val="20"/>
          <w:szCs w:val="20"/>
        </w:rPr>
      </w:pPr>
    </w:p>
    <w:p w14:paraId="291111D8" w14:textId="77777777" w:rsidR="00151DB1" w:rsidRDefault="00151DB1">
      <w:pPr>
        <w:rPr>
          <w:ins w:id="698" w:author="Microsoft Office User" w:date="2016-12-10T18:37:00Z"/>
          <w:rFonts w:ascii="Times New Roman" w:eastAsia="Times New Roman" w:hAnsi="Times New Roman" w:cs="Times New Roman"/>
          <w:sz w:val="20"/>
          <w:szCs w:val="20"/>
        </w:rPr>
      </w:pPr>
    </w:p>
    <w:p w14:paraId="0EE6458B" w14:textId="77777777" w:rsidR="00151DB1" w:rsidRDefault="00151DB1"/>
    <w:p w14:paraId="3C893BB4" w14:textId="77777777" w:rsidR="00C43A97" w:rsidRDefault="00242ACB">
      <w:del w:id="699" w:author="Microsoft Office User" w:date="2016-12-10T18:29:00Z">
        <w:r w:rsidDel="002F1119">
          <w:rPr>
            <w:rFonts w:ascii="Times New Roman" w:eastAsia="Times New Roman" w:hAnsi="Times New Roman" w:cs="Times New Roman"/>
            <w:color w:val="FF0000"/>
            <w:sz w:val="24"/>
            <w:szCs w:val="24"/>
          </w:rPr>
          <w:delText xml:space="preserve">32) </w:delText>
        </w:r>
      </w:del>
      <w:r>
        <w:rPr>
          <w:rFonts w:ascii="Times New Roman" w:eastAsia="Times New Roman" w:hAnsi="Times New Roman" w:cs="Times New Roman"/>
          <w:color w:val="FF0000"/>
          <w:sz w:val="24"/>
          <w:szCs w:val="24"/>
        </w:rPr>
        <w:t>User’s first media access</w:t>
      </w:r>
    </w:p>
    <w:p w14:paraId="77C44F91" w14:textId="78F693AE" w:rsidR="00C43A97" w:rsidRDefault="00242ACB">
      <w:r>
        <w:rPr>
          <w:rFonts w:ascii="Courier New" w:eastAsia="Courier New" w:hAnsi="Courier New" w:cs="Courier New"/>
          <w:sz w:val="20"/>
          <w:szCs w:val="20"/>
        </w:rPr>
        <w:t>SELECT Media.</w:t>
      </w:r>
      <w:del w:id="700" w:author="Microsoft Office User" w:date="2016-12-10T21:51:00Z">
        <w:r w:rsidDel="007F240A">
          <w:rPr>
            <w:rFonts w:ascii="Courier New" w:eastAsia="Courier New" w:hAnsi="Courier New" w:cs="Courier New"/>
            <w:sz w:val="20"/>
            <w:szCs w:val="20"/>
          </w:rPr>
          <w:delText>title</w:delText>
        </w:r>
      </w:del>
      <w:ins w:id="701" w:author="Microsoft Office User" w:date="2016-12-10T21:51:00Z">
        <w:r w:rsidR="007F240A">
          <w:rPr>
            <w:rFonts w:ascii="Courier New" w:eastAsia="Courier New" w:hAnsi="Courier New" w:cs="Courier New"/>
            <w:sz w:val="20"/>
            <w:szCs w:val="20"/>
          </w:rPr>
          <w:t>name</w:t>
        </w:r>
      </w:ins>
      <w:r>
        <w:rPr>
          <w:rFonts w:ascii="Courier New" w:eastAsia="Courier New" w:hAnsi="Courier New" w:cs="Courier New"/>
          <w:sz w:val="20"/>
          <w:szCs w:val="20"/>
        </w:rPr>
        <w:t>, MIN(History.accessed) AS firstAccessDate</w:t>
      </w:r>
    </w:p>
    <w:p w14:paraId="412D6317" w14:textId="77777777" w:rsidR="00C43A97" w:rsidRDefault="00242ACB">
      <w:r>
        <w:rPr>
          <w:rFonts w:ascii="Courier New" w:eastAsia="Courier New" w:hAnsi="Courier New" w:cs="Courier New"/>
          <w:sz w:val="20"/>
          <w:szCs w:val="20"/>
        </w:rPr>
        <w:t>FROM Media, History</w:t>
      </w:r>
    </w:p>
    <w:p w14:paraId="053F351D" w14:textId="77777777" w:rsidR="00C43A97" w:rsidRDefault="00242ACB">
      <w:r>
        <w:rPr>
          <w:rFonts w:ascii="Courier New" w:eastAsia="Courier New" w:hAnsi="Courier New" w:cs="Courier New"/>
          <w:sz w:val="20"/>
          <w:szCs w:val="20"/>
        </w:rPr>
        <w:t>WHERE Media.mediaId = History.mediaId</w:t>
      </w:r>
    </w:p>
    <w:p w14:paraId="64E53F26" w14:textId="77777777" w:rsidR="00C43A97" w:rsidRDefault="00242ACB">
      <w:r>
        <w:rPr>
          <w:rFonts w:ascii="Courier New" w:eastAsia="Courier New" w:hAnsi="Courier New" w:cs="Courier New"/>
          <w:sz w:val="20"/>
          <w:szCs w:val="20"/>
        </w:rPr>
        <w:t>AND History.username = ‘&lt;username&gt;’</w:t>
      </w:r>
    </w:p>
    <w:p w14:paraId="49B475B0" w14:textId="77777777" w:rsidR="00C43A97" w:rsidDel="002F1119" w:rsidRDefault="00242ACB">
      <w:pPr>
        <w:rPr>
          <w:del w:id="702" w:author="Microsoft Office User" w:date="2016-12-10T18:29:00Z"/>
        </w:rPr>
      </w:pPr>
      <w:del w:id="703" w:author="Microsoft Office User" w:date="2016-12-10T18:29:00Z">
        <w:r w:rsidDel="002F1119">
          <w:rPr>
            <w:rFonts w:ascii="Times New Roman" w:eastAsia="Times New Roman" w:hAnsi="Times New Roman" w:cs="Times New Roman"/>
            <w:sz w:val="20"/>
            <w:szCs w:val="20"/>
          </w:rPr>
          <w:delText xml:space="preserve"> </w:delText>
        </w:r>
      </w:del>
    </w:p>
    <w:p w14:paraId="2B13B575" w14:textId="77777777" w:rsidR="00C43A97" w:rsidDel="002F1119" w:rsidRDefault="00242ACB">
      <w:pPr>
        <w:rPr>
          <w:del w:id="704" w:author="Microsoft Office User" w:date="2016-12-10T18:29:00Z"/>
        </w:rPr>
      </w:pPr>
      <w:del w:id="705" w:author="Microsoft Office User" w:date="2016-12-10T18:29:00Z">
        <w:r w:rsidDel="002F1119">
          <w:rPr>
            <w:rFonts w:ascii="Times New Roman" w:eastAsia="Times New Roman" w:hAnsi="Times New Roman" w:cs="Times New Roman"/>
            <w:color w:val="FF0000"/>
            <w:sz w:val="24"/>
            <w:szCs w:val="24"/>
          </w:rPr>
          <w:delText>33) Most popular genre of music among all users</w:delText>
        </w:r>
      </w:del>
    </w:p>
    <w:p w14:paraId="2E251F26" w14:textId="77777777" w:rsidR="00C43A97" w:rsidDel="002F1119" w:rsidRDefault="00242ACB">
      <w:pPr>
        <w:rPr>
          <w:del w:id="706" w:author="Microsoft Office User" w:date="2016-12-10T18:29:00Z"/>
        </w:rPr>
      </w:pPr>
      <w:del w:id="707" w:author="Microsoft Office User" w:date="2016-12-10T18:29:00Z">
        <w:r w:rsidDel="002F1119">
          <w:rPr>
            <w:rFonts w:ascii="Courier New" w:eastAsia="Courier New" w:hAnsi="Courier New" w:cs="Courier New"/>
            <w:sz w:val="20"/>
            <w:szCs w:val="20"/>
          </w:rPr>
          <w:delText>SELECT MAX(GenreUse.numTimesGenreAccessed)</w:delText>
        </w:r>
      </w:del>
    </w:p>
    <w:p w14:paraId="6128BFE2" w14:textId="77777777" w:rsidR="00C43A97" w:rsidDel="002F1119" w:rsidRDefault="00242ACB">
      <w:pPr>
        <w:rPr>
          <w:del w:id="708" w:author="Microsoft Office User" w:date="2016-12-10T18:29:00Z"/>
        </w:rPr>
      </w:pPr>
      <w:del w:id="709" w:author="Microsoft Office User" w:date="2016-12-10T18:29:00Z">
        <w:r w:rsidDel="002F1119">
          <w:rPr>
            <w:rFonts w:ascii="Courier New" w:eastAsia="Courier New" w:hAnsi="Courier New" w:cs="Courier New"/>
            <w:sz w:val="20"/>
            <w:szCs w:val="20"/>
          </w:rPr>
          <w:delText>FROM (</w:delText>
        </w:r>
      </w:del>
    </w:p>
    <w:p w14:paraId="73561B16" w14:textId="77777777" w:rsidR="00C43A97" w:rsidDel="002F1119" w:rsidRDefault="00242ACB">
      <w:pPr>
        <w:ind w:firstLine="720"/>
        <w:rPr>
          <w:del w:id="710" w:author="Microsoft Office User" w:date="2016-12-10T18:29:00Z"/>
        </w:rPr>
      </w:pPr>
      <w:del w:id="711" w:author="Microsoft Office User" w:date="2016-12-10T18:29:00Z">
        <w:r w:rsidDel="002F1119">
          <w:rPr>
            <w:rFonts w:ascii="Courier New" w:eastAsia="Courier New" w:hAnsi="Courier New" w:cs="Courier New"/>
            <w:sz w:val="20"/>
            <w:szCs w:val="20"/>
          </w:rPr>
          <w:delText>SELECT COUNT(MovieTypeOf.name) AS numTimesGenreAccessed</w:delText>
        </w:r>
      </w:del>
    </w:p>
    <w:p w14:paraId="495A20F7" w14:textId="77777777" w:rsidR="00C43A97" w:rsidDel="002F1119" w:rsidRDefault="00242ACB">
      <w:pPr>
        <w:ind w:firstLine="720"/>
        <w:rPr>
          <w:del w:id="712" w:author="Microsoft Office User" w:date="2016-12-10T18:29:00Z"/>
        </w:rPr>
      </w:pPr>
      <w:del w:id="713" w:author="Microsoft Office User" w:date="2016-12-10T18:29:00Z">
        <w:r w:rsidDel="002F1119">
          <w:rPr>
            <w:rFonts w:ascii="Courier New" w:eastAsia="Courier New" w:hAnsi="Courier New" w:cs="Courier New"/>
            <w:sz w:val="20"/>
            <w:szCs w:val="20"/>
          </w:rPr>
          <w:delText>FROM MovieTypeOf, Movie, Video, History</w:delText>
        </w:r>
      </w:del>
    </w:p>
    <w:p w14:paraId="21AF74E1" w14:textId="77777777" w:rsidR="00C43A97" w:rsidDel="002F1119" w:rsidRDefault="00242ACB">
      <w:pPr>
        <w:ind w:firstLine="720"/>
        <w:rPr>
          <w:del w:id="714" w:author="Microsoft Office User" w:date="2016-12-10T18:29:00Z"/>
        </w:rPr>
      </w:pPr>
      <w:del w:id="715" w:author="Microsoft Office User" w:date="2016-12-10T18:29:00Z">
        <w:r w:rsidDel="002F1119">
          <w:rPr>
            <w:rFonts w:ascii="Courier New" w:eastAsia="Courier New" w:hAnsi="Courier New" w:cs="Courier New"/>
            <w:sz w:val="20"/>
            <w:szCs w:val="20"/>
          </w:rPr>
          <w:delText>WHERE MovieTypeOf.movieId = Movie.movieId</w:delText>
        </w:r>
      </w:del>
    </w:p>
    <w:p w14:paraId="6323AAB6" w14:textId="77777777" w:rsidR="00C43A97" w:rsidDel="002F1119" w:rsidRDefault="00242ACB">
      <w:pPr>
        <w:ind w:firstLine="720"/>
        <w:rPr>
          <w:del w:id="716" w:author="Microsoft Office User" w:date="2016-12-10T18:29:00Z"/>
        </w:rPr>
      </w:pPr>
      <w:del w:id="717" w:author="Microsoft Office User" w:date="2016-12-10T18:29:00Z">
        <w:r w:rsidDel="002F1119">
          <w:rPr>
            <w:rFonts w:ascii="Courier New" w:eastAsia="Courier New" w:hAnsi="Courier New" w:cs="Courier New"/>
            <w:sz w:val="20"/>
            <w:szCs w:val="20"/>
          </w:rPr>
          <w:delText>AND Movie.videoId = Video.videoId</w:delText>
        </w:r>
      </w:del>
    </w:p>
    <w:p w14:paraId="6A58F330" w14:textId="77777777" w:rsidR="00C43A97" w:rsidDel="002F1119" w:rsidRDefault="00242ACB">
      <w:pPr>
        <w:ind w:firstLine="720"/>
        <w:rPr>
          <w:del w:id="718" w:author="Microsoft Office User" w:date="2016-12-10T18:29:00Z"/>
        </w:rPr>
      </w:pPr>
      <w:del w:id="719" w:author="Microsoft Office User" w:date="2016-12-10T18:29:00Z">
        <w:r w:rsidDel="002F1119">
          <w:rPr>
            <w:rFonts w:ascii="Courier New" w:eastAsia="Courier New" w:hAnsi="Courier New" w:cs="Courier New"/>
            <w:sz w:val="20"/>
            <w:szCs w:val="20"/>
          </w:rPr>
          <w:delText>AND Video.mediaId = History.mediaId</w:delText>
        </w:r>
      </w:del>
    </w:p>
    <w:p w14:paraId="717667EE" w14:textId="77777777" w:rsidR="00C43A97" w:rsidDel="002F1119" w:rsidRDefault="00242ACB">
      <w:pPr>
        <w:ind w:firstLine="720"/>
        <w:rPr>
          <w:del w:id="720" w:author="Microsoft Office User" w:date="2016-12-10T18:29:00Z"/>
        </w:rPr>
      </w:pPr>
      <w:del w:id="721" w:author="Microsoft Office User" w:date="2016-12-10T18:29:00Z">
        <w:r w:rsidDel="002F1119">
          <w:rPr>
            <w:rFonts w:ascii="Courier New" w:eastAsia="Courier New" w:hAnsi="Courier New" w:cs="Courier New"/>
            <w:sz w:val="20"/>
            <w:szCs w:val="20"/>
          </w:rPr>
          <w:delText>GROUP BY MovieTypeof.name) AS GenreUse</w:delText>
        </w:r>
      </w:del>
    </w:p>
    <w:p w14:paraId="667DFA16" w14:textId="77777777" w:rsidR="00C43A97" w:rsidDel="002F1119" w:rsidRDefault="00C43A97">
      <w:pPr>
        <w:rPr>
          <w:del w:id="722" w:author="Microsoft Office User" w:date="2016-12-10T18:29:00Z"/>
        </w:rPr>
      </w:pPr>
    </w:p>
    <w:p w14:paraId="09F01C1A" w14:textId="77777777" w:rsidR="00C43A97" w:rsidDel="002F1119" w:rsidRDefault="00242ACB">
      <w:pPr>
        <w:rPr>
          <w:del w:id="723" w:author="Microsoft Office User" w:date="2016-12-10T18:29:00Z"/>
        </w:rPr>
      </w:pPr>
      <w:del w:id="724" w:author="Microsoft Office User" w:date="2016-12-10T18:29:00Z">
        <w:r w:rsidDel="002F1119">
          <w:rPr>
            <w:rFonts w:ascii="Times New Roman" w:eastAsia="Times New Roman" w:hAnsi="Times New Roman" w:cs="Times New Roman"/>
            <w:color w:val="FF0000"/>
            <w:sz w:val="20"/>
            <w:szCs w:val="20"/>
          </w:rPr>
          <w:delText xml:space="preserve"> </w:delText>
        </w:r>
        <w:r w:rsidDel="002F1119">
          <w:rPr>
            <w:rFonts w:ascii="Times New Roman" w:eastAsia="Times New Roman" w:hAnsi="Times New Roman" w:cs="Times New Roman"/>
            <w:color w:val="FF0000"/>
            <w:sz w:val="24"/>
            <w:szCs w:val="24"/>
          </w:rPr>
          <w:delText>34) Most popular genre of movies among all users</w:delText>
        </w:r>
      </w:del>
    </w:p>
    <w:p w14:paraId="5B72B975" w14:textId="77777777" w:rsidR="00C43A97" w:rsidDel="002F1119" w:rsidRDefault="00242ACB">
      <w:pPr>
        <w:rPr>
          <w:del w:id="725" w:author="Microsoft Office User" w:date="2016-12-10T18:29:00Z"/>
        </w:rPr>
      </w:pPr>
      <w:del w:id="726" w:author="Microsoft Office User" w:date="2016-12-10T18:29:00Z">
        <w:r w:rsidDel="002F1119">
          <w:rPr>
            <w:rFonts w:ascii="Courier New" w:eastAsia="Courier New" w:hAnsi="Courier New" w:cs="Courier New"/>
            <w:sz w:val="20"/>
            <w:szCs w:val="20"/>
          </w:rPr>
          <w:delText>SELECT MAX(GenreUse.numTimesGenreAccessed)</w:delText>
        </w:r>
      </w:del>
    </w:p>
    <w:p w14:paraId="5B419731" w14:textId="77777777" w:rsidR="00C43A97" w:rsidDel="002F1119" w:rsidRDefault="00242ACB">
      <w:pPr>
        <w:rPr>
          <w:del w:id="727" w:author="Microsoft Office User" w:date="2016-12-10T18:29:00Z"/>
        </w:rPr>
      </w:pPr>
      <w:del w:id="728" w:author="Microsoft Office User" w:date="2016-12-10T18:29:00Z">
        <w:r w:rsidDel="002F1119">
          <w:rPr>
            <w:rFonts w:ascii="Courier New" w:eastAsia="Courier New" w:hAnsi="Courier New" w:cs="Courier New"/>
            <w:sz w:val="20"/>
            <w:szCs w:val="20"/>
          </w:rPr>
          <w:delText>FROM (</w:delText>
        </w:r>
      </w:del>
    </w:p>
    <w:p w14:paraId="7E521CE5" w14:textId="77777777" w:rsidR="00C43A97" w:rsidDel="002F1119" w:rsidRDefault="00242ACB">
      <w:pPr>
        <w:ind w:firstLine="720"/>
        <w:rPr>
          <w:del w:id="729" w:author="Microsoft Office User" w:date="2016-12-10T18:29:00Z"/>
        </w:rPr>
      </w:pPr>
      <w:del w:id="730" w:author="Microsoft Office User" w:date="2016-12-10T18:29:00Z">
        <w:r w:rsidDel="002F1119">
          <w:rPr>
            <w:rFonts w:ascii="Courier New" w:eastAsia="Courier New" w:hAnsi="Courier New" w:cs="Courier New"/>
            <w:sz w:val="20"/>
            <w:szCs w:val="20"/>
          </w:rPr>
          <w:delText>SELECT COUNT(MusicTypeOf.name) AS numTimesGenreAccessed</w:delText>
        </w:r>
      </w:del>
    </w:p>
    <w:p w14:paraId="2F2B8530" w14:textId="77777777" w:rsidR="00C43A97" w:rsidDel="002F1119" w:rsidRDefault="00242ACB">
      <w:pPr>
        <w:ind w:firstLine="720"/>
        <w:rPr>
          <w:del w:id="731" w:author="Microsoft Office User" w:date="2016-12-10T18:29:00Z"/>
        </w:rPr>
      </w:pPr>
      <w:del w:id="732" w:author="Microsoft Office User" w:date="2016-12-10T18:29:00Z">
        <w:r w:rsidDel="002F1119">
          <w:rPr>
            <w:rFonts w:ascii="Courier New" w:eastAsia="Courier New" w:hAnsi="Courier New" w:cs="Courier New"/>
            <w:sz w:val="20"/>
            <w:szCs w:val="20"/>
          </w:rPr>
          <w:delText>FROM MusicTypeOf, Music, History</w:delText>
        </w:r>
      </w:del>
    </w:p>
    <w:p w14:paraId="33A14FFD" w14:textId="77777777" w:rsidR="00C43A97" w:rsidDel="002F1119" w:rsidRDefault="00242ACB">
      <w:pPr>
        <w:ind w:firstLine="720"/>
        <w:rPr>
          <w:del w:id="733" w:author="Microsoft Office User" w:date="2016-12-10T18:29:00Z"/>
        </w:rPr>
      </w:pPr>
      <w:del w:id="734" w:author="Microsoft Office User" w:date="2016-12-10T18:29:00Z">
        <w:r w:rsidDel="002F1119">
          <w:rPr>
            <w:rFonts w:ascii="Courier New" w:eastAsia="Courier New" w:hAnsi="Courier New" w:cs="Courier New"/>
            <w:sz w:val="20"/>
            <w:szCs w:val="20"/>
          </w:rPr>
          <w:delText>WHERE MusicTypeOf.musicId = Music.musicId</w:delText>
        </w:r>
      </w:del>
    </w:p>
    <w:p w14:paraId="4E8676AC" w14:textId="77777777" w:rsidR="00C43A97" w:rsidDel="002F1119" w:rsidRDefault="00242ACB">
      <w:pPr>
        <w:ind w:firstLine="720"/>
        <w:rPr>
          <w:del w:id="735" w:author="Microsoft Office User" w:date="2016-12-10T18:29:00Z"/>
        </w:rPr>
      </w:pPr>
      <w:del w:id="736" w:author="Microsoft Office User" w:date="2016-12-10T18:29:00Z">
        <w:r w:rsidDel="002F1119">
          <w:rPr>
            <w:rFonts w:ascii="Courier New" w:eastAsia="Courier New" w:hAnsi="Courier New" w:cs="Courier New"/>
            <w:sz w:val="20"/>
            <w:szCs w:val="20"/>
          </w:rPr>
          <w:delText>AND Music.mediaId = History.mediaId) AS GenreUse</w:delText>
        </w:r>
      </w:del>
    </w:p>
    <w:p w14:paraId="1783958E" w14:textId="77777777" w:rsidR="00C43A97" w:rsidRDefault="00242ACB">
      <w:del w:id="737" w:author="Microsoft Office User" w:date="2016-12-10T18:29:00Z">
        <w:r w:rsidDel="002F1119">
          <w:rPr>
            <w:rFonts w:ascii="Times New Roman" w:eastAsia="Times New Roman" w:hAnsi="Times New Roman" w:cs="Times New Roman"/>
            <w:sz w:val="20"/>
            <w:szCs w:val="20"/>
          </w:rPr>
          <w:delText xml:space="preserve"> </w:delText>
        </w:r>
      </w:del>
    </w:p>
    <w:p w14:paraId="2E0D1FBC" w14:textId="77777777" w:rsidR="00C43A97" w:rsidRDefault="00242ACB">
      <w:del w:id="738" w:author="Microsoft Office User" w:date="2016-12-10T18:30:00Z">
        <w:r w:rsidDel="002F1119">
          <w:rPr>
            <w:rFonts w:ascii="Times New Roman" w:eastAsia="Times New Roman" w:hAnsi="Times New Roman" w:cs="Times New Roman"/>
            <w:color w:val="FF0000"/>
            <w:sz w:val="24"/>
            <w:szCs w:val="24"/>
          </w:rPr>
          <w:delText xml:space="preserve">35) </w:delText>
        </w:r>
      </w:del>
      <w:r>
        <w:rPr>
          <w:rFonts w:ascii="Times New Roman" w:eastAsia="Times New Roman" w:hAnsi="Times New Roman" w:cs="Times New Roman"/>
          <w:color w:val="FF0000"/>
          <w:sz w:val="24"/>
          <w:szCs w:val="24"/>
        </w:rPr>
        <w:t>Total amount of media</w:t>
      </w:r>
    </w:p>
    <w:p w14:paraId="48873D26" w14:textId="77777777" w:rsidR="00C43A97" w:rsidRDefault="00242ACB">
      <w:r>
        <w:rPr>
          <w:rFonts w:ascii="Courier New" w:eastAsia="Courier New" w:hAnsi="Courier New" w:cs="Courier New"/>
          <w:sz w:val="20"/>
          <w:szCs w:val="20"/>
        </w:rPr>
        <w:lastRenderedPageBreak/>
        <w:t>SELECT Count(Media.mediaId) AS amountOfMedia From Media</w:t>
      </w:r>
    </w:p>
    <w:p w14:paraId="0741AA15" w14:textId="77777777" w:rsidR="00C43A97" w:rsidRDefault="00242ACB">
      <w:r>
        <w:rPr>
          <w:rFonts w:ascii="Times New Roman" w:eastAsia="Times New Roman" w:hAnsi="Times New Roman" w:cs="Times New Roman"/>
          <w:sz w:val="20"/>
          <w:szCs w:val="20"/>
        </w:rPr>
        <w:t xml:space="preserve"> </w:t>
      </w:r>
    </w:p>
    <w:p w14:paraId="7D26A1D8" w14:textId="77777777" w:rsidR="00C43A97" w:rsidRDefault="00242ACB">
      <w:del w:id="739" w:author="Microsoft Office User" w:date="2016-12-10T18:30:00Z">
        <w:r w:rsidDel="002F1119">
          <w:rPr>
            <w:rFonts w:ascii="Times New Roman" w:eastAsia="Times New Roman" w:hAnsi="Times New Roman" w:cs="Times New Roman"/>
            <w:color w:val="FF0000"/>
            <w:sz w:val="24"/>
            <w:szCs w:val="24"/>
          </w:rPr>
          <w:delText xml:space="preserve">36) </w:delText>
        </w:r>
      </w:del>
      <w:r>
        <w:rPr>
          <w:rFonts w:ascii="Times New Roman" w:eastAsia="Times New Roman" w:hAnsi="Times New Roman" w:cs="Times New Roman"/>
          <w:color w:val="FF0000"/>
          <w:sz w:val="24"/>
          <w:szCs w:val="24"/>
        </w:rPr>
        <w:t>Total amount of videos</w:t>
      </w:r>
    </w:p>
    <w:p w14:paraId="4E1BE0D7" w14:textId="77777777" w:rsidR="00C43A97" w:rsidRDefault="00242ACB">
      <w:r>
        <w:rPr>
          <w:rFonts w:ascii="Courier New" w:eastAsia="Courier New" w:hAnsi="Courier New" w:cs="Courier New"/>
          <w:sz w:val="20"/>
          <w:szCs w:val="20"/>
        </w:rPr>
        <w:t>SELECT Count(Video.videoId) AS amountOfVideos From Video</w:t>
      </w:r>
    </w:p>
    <w:p w14:paraId="1E8D7E3C" w14:textId="77777777" w:rsidR="00C43A97" w:rsidRDefault="00242ACB">
      <w:r>
        <w:rPr>
          <w:rFonts w:ascii="Times New Roman" w:eastAsia="Times New Roman" w:hAnsi="Times New Roman" w:cs="Times New Roman"/>
          <w:sz w:val="20"/>
          <w:szCs w:val="20"/>
        </w:rPr>
        <w:t xml:space="preserve"> </w:t>
      </w:r>
    </w:p>
    <w:p w14:paraId="35308D61" w14:textId="77777777" w:rsidR="00C43A97" w:rsidRDefault="00242ACB">
      <w:del w:id="740" w:author="Microsoft Office User" w:date="2016-12-10T18:30:00Z">
        <w:r w:rsidDel="002F1119">
          <w:rPr>
            <w:rFonts w:ascii="Times New Roman" w:eastAsia="Times New Roman" w:hAnsi="Times New Roman" w:cs="Times New Roman"/>
            <w:color w:val="FF0000"/>
            <w:sz w:val="24"/>
            <w:szCs w:val="24"/>
          </w:rPr>
          <w:delText xml:space="preserve">37) </w:delText>
        </w:r>
      </w:del>
      <w:r>
        <w:rPr>
          <w:rFonts w:ascii="Times New Roman" w:eastAsia="Times New Roman" w:hAnsi="Times New Roman" w:cs="Times New Roman"/>
          <w:color w:val="FF0000"/>
          <w:sz w:val="24"/>
          <w:szCs w:val="24"/>
        </w:rPr>
        <w:t>Total amount of music</w:t>
      </w:r>
    </w:p>
    <w:p w14:paraId="22AC83F4" w14:textId="77777777" w:rsidR="00C43A97" w:rsidRDefault="00242ACB">
      <w:r>
        <w:rPr>
          <w:rFonts w:ascii="Courier New" w:eastAsia="Courier New" w:hAnsi="Courier New" w:cs="Courier New"/>
          <w:sz w:val="20"/>
          <w:szCs w:val="20"/>
        </w:rPr>
        <w:t>SELECT Count(Music.musicId) AS amountOfMusic From Music</w:t>
      </w:r>
    </w:p>
    <w:p w14:paraId="4F4EE694" w14:textId="77777777" w:rsidR="00C43A97" w:rsidRDefault="00242ACB">
      <w:r>
        <w:rPr>
          <w:rFonts w:ascii="Times New Roman" w:eastAsia="Times New Roman" w:hAnsi="Times New Roman" w:cs="Times New Roman"/>
          <w:sz w:val="20"/>
          <w:szCs w:val="20"/>
        </w:rPr>
        <w:t xml:space="preserve"> </w:t>
      </w:r>
    </w:p>
    <w:p w14:paraId="20F0ABC9" w14:textId="77777777" w:rsidR="00C43A97" w:rsidRDefault="00242ACB">
      <w:del w:id="741" w:author="Microsoft Office User" w:date="2016-12-10T18:30:00Z">
        <w:r w:rsidDel="002F1119">
          <w:rPr>
            <w:rFonts w:ascii="Times New Roman" w:eastAsia="Times New Roman" w:hAnsi="Times New Roman" w:cs="Times New Roman"/>
            <w:color w:val="FF0000"/>
            <w:sz w:val="24"/>
            <w:szCs w:val="24"/>
          </w:rPr>
          <w:delText xml:space="preserve">38) </w:delText>
        </w:r>
      </w:del>
      <w:r>
        <w:rPr>
          <w:rFonts w:ascii="Times New Roman" w:eastAsia="Times New Roman" w:hAnsi="Times New Roman" w:cs="Times New Roman"/>
          <w:color w:val="FF0000"/>
          <w:sz w:val="24"/>
          <w:szCs w:val="24"/>
        </w:rPr>
        <w:t>Total amount of pictures</w:t>
      </w:r>
    </w:p>
    <w:p w14:paraId="4BFB06B3" w14:textId="77777777" w:rsidR="00C43A97" w:rsidRDefault="00242ACB">
      <w:r>
        <w:rPr>
          <w:rFonts w:ascii="Courier New" w:eastAsia="Courier New" w:hAnsi="Courier New" w:cs="Courier New"/>
          <w:sz w:val="20"/>
          <w:szCs w:val="20"/>
        </w:rPr>
        <w:t>SELECT Count(Picture.pictureId) AS amountOfPictures From Picture</w:t>
      </w:r>
    </w:p>
    <w:p w14:paraId="783CE235" w14:textId="77777777" w:rsidR="00C43A97" w:rsidRDefault="00242ACB">
      <w:r>
        <w:rPr>
          <w:rFonts w:ascii="Times New Roman" w:eastAsia="Times New Roman" w:hAnsi="Times New Roman" w:cs="Times New Roman"/>
          <w:sz w:val="20"/>
          <w:szCs w:val="20"/>
        </w:rPr>
        <w:t xml:space="preserve"> </w:t>
      </w:r>
    </w:p>
    <w:p w14:paraId="52BEFBA5" w14:textId="77777777" w:rsidR="00C43A97" w:rsidRDefault="00242ACB">
      <w:del w:id="742" w:author="Microsoft Office User" w:date="2016-12-10T18:30:00Z">
        <w:r w:rsidDel="002F1119">
          <w:rPr>
            <w:rFonts w:ascii="Times New Roman" w:eastAsia="Times New Roman" w:hAnsi="Times New Roman" w:cs="Times New Roman"/>
            <w:color w:val="FF0000"/>
            <w:sz w:val="24"/>
            <w:szCs w:val="24"/>
          </w:rPr>
          <w:delText xml:space="preserve">39) </w:delText>
        </w:r>
      </w:del>
      <w:r>
        <w:rPr>
          <w:rFonts w:ascii="Times New Roman" w:eastAsia="Times New Roman" w:hAnsi="Times New Roman" w:cs="Times New Roman"/>
          <w:color w:val="FF0000"/>
          <w:sz w:val="24"/>
          <w:szCs w:val="24"/>
        </w:rPr>
        <w:t>Function to check if password is valid for given user (returns 1 if true, 0 if false)</w:t>
      </w:r>
    </w:p>
    <w:p w14:paraId="03C8D478" w14:textId="77777777" w:rsidR="00C43A97" w:rsidRDefault="00242ACB">
      <w:r>
        <w:rPr>
          <w:rFonts w:ascii="Courier New" w:eastAsia="Courier New" w:hAnsi="Courier New" w:cs="Courier New"/>
          <w:sz w:val="20"/>
          <w:szCs w:val="20"/>
        </w:rPr>
        <w:t>SELECT COUNT(*)</w:t>
      </w:r>
    </w:p>
    <w:p w14:paraId="4A8BA5CF" w14:textId="77777777" w:rsidR="00C43A97" w:rsidRDefault="00242ACB">
      <w:r>
        <w:rPr>
          <w:rFonts w:ascii="Courier New" w:eastAsia="Courier New" w:hAnsi="Courier New" w:cs="Courier New"/>
          <w:sz w:val="20"/>
          <w:szCs w:val="20"/>
        </w:rPr>
        <w:t>FROM User</w:t>
      </w:r>
    </w:p>
    <w:p w14:paraId="6A64C219" w14:textId="77777777" w:rsidR="00C43A97" w:rsidRDefault="00242ACB">
      <w:r>
        <w:rPr>
          <w:rFonts w:ascii="Courier New" w:eastAsia="Courier New" w:hAnsi="Courier New" w:cs="Courier New"/>
          <w:sz w:val="20"/>
          <w:szCs w:val="20"/>
        </w:rPr>
        <w:t>WHERE User.username = ‘&lt;username&gt;’</w:t>
      </w:r>
    </w:p>
    <w:p w14:paraId="3677395C" w14:textId="77777777" w:rsidR="00C43A97" w:rsidRDefault="00242ACB">
      <w:r>
        <w:rPr>
          <w:rFonts w:ascii="Courier New" w:eastAsia="Courier New" w:hAnsi="Courier New" w:cs="Courier New"/>
          <w:sz w:val="20"/>
          <w:szCs w:val="20"/>
        </w:rPr>
        <w:t>AND User.password = ‘&lt;password&gt;’</w:t>
      </w:r>
    </w:p>
    <w:p w14:paraId="16E05711" w14:textId="77777777" w:rsidR="00C43A97" w:rsidRDefault="00242ACB">
      <w:r>
        <w:rPr>
          <w:rFonts w:ascii="Times New Roman" w:eastAsia="Times New Roman" w:hAnsi="Times New Roman" w:cs="Times New Roman"/>
          <w:sz w:val="20"/>
          <w:szCs w:val="20"/>
        </w:rPr>
        <w:t xml:space="preserve"> </w:t>
      </w:r>
    </w:p>
    <w:p w14:paraId="3778D615" w14:textId="77777777" w:rsidR="00C43A97" w:rsidRDefault="00242ACB">
      <w:del w:id="743" w:author="Microsoft Office User" w:date="2016-12-10T18:30:00Z">
        <w:r w:rsidDel="002F1119">
          <w:rPr>
            <w:rFonts w:ascii="Times New Roman" w:eastAsia="Times New Roman" w:hAnsi="Times New Roman" w:cs="Times New Roman"/>
            <w:color w:val="FF0000"/>
            <w:sz w:val="24"/>
            <w:szCs w:val="24"/>
          </w:rPr>
          <w:delText xml:space="preserve">40) </w:delText>
        </w:r>
      </w:del>
      <w:r>
        <w:rPr>
          <w:rFonts w:ascii="Times New Roman" w:eastAsia="Times New Roman" w:hAnsi="Times New Roman" w:cs="Times New Roman"/>
          <w:color w:val="FF0000"/>
          <w:sz w:val="24"/>
          <w:szCs w:val="24"/>
        </w:rPr>
        <w:t>Check if username already exists (returns 1 if username valid, 0 if not)</w:t>
      </w:r>
    </w:p>
    <w:p w14:paraId="31B9B23B" w14:textId="77777777" w:rsidR="00C43A97" w:rsidRDefault="00242ACB">
      <w:r>
        <w:rPr>
          <w:rFonts w:ascii="Courier New" w:eastAsia="Courier New" w:hAnsi="Courier New" w:cs="Courier New"/>
          <w:sz w:val="20"/>
          <w:szCs w:val="20"/>
        </w:rPr>
        <w:t>SELECT (1 - COUNT(*))</w:t>
      </w:r>
    </w:p>
    <w:p w14:paraId="3BF749AA" w14:textId="77777777" w:rsidR="00C43A97" w:rsidRDefault="00242ACB">
      <w:r>
        <w:rPr>
          <w:rFonts w:ascii="Courier New" w:eastAsia="Courier New" w:hAnsi="Courier New" w:cs="Courier New"/>
          <w:sz w:val="20"/>
          <w:szCs w:val="20"/>
        </w:rPr>
        <w:t>FROM User</w:t>
      </w:r>
    </w:p>
    <w:p w14:paraId="18D1DC7F" w14:textId="77777777" w:rsidR="00C43A97" w:rsidRDefault="00242ACB">
      <w:r>
        <w:rPr>
          <w:rFonts w:ascii="Courier New" w:eastAsia="Courier New" w:hAnsi="Courier New" w:cs="Courier New"/>
          <w:sz w:val="20"/>
          <w:szCs w:val="20"/>
        </w:rPr>
        <w:t>WHERE User.username = ‘&lt;username&gt;’</w:t>
      </w:r>
    </w:p>
    <w:p w14:paraId="4604B087" w14:textId="77777777" w:rsidR="00C43A97" w:rsidRDefault="00242ACB">
      <w:r>
        <w:rPr>
          <w:rFonts w:ascii="Times New Roman" w:eastAsia="Times New Roman" w:hAnsi="Times New Roman" w:cs="Times New Roman"/>
          <w:sz w:val="20"/>
          <w:szCs w:val="20"/>
        </w:rPr>
        <w:t xml:space="preserve"> </w:t>
      </w:r>
    </w:p>
    <w:p w14:paraId="3CF51451" w14:textId="77777777" w:rsidR="00C43A97" w:rsidRDefault="00242ACB">
      <w:del w:id="744" w:author="Microsoft Office User" w:date="2016-12-10T18:30:00Z">
        <w:r w:rsidDel="002F1119">
          <w:rPr>
            <w:rFonts w:ascii="Times New Roman" w:eastAsia="Times New Roman" w:hAnsi="Times New Roman" w:cs="Times New Roman"/>
            <w:color w:val="FF0000"/>
            <w:sz w:val="24"/>
            <w:szCs w:val="24"/>
          </w:rPr>
          <w:delText xml:space="preserve">41) </w:delText>
        </w:r>
      </w:del>
      <w:r>
        <w:rPr>
          <w:rFonts w:ascii="Times New Roman" w:eastAsia="Times New Roman" w:hAnsi="Times New Roman" w:cs="Times New Roman"/>
          <w:color w:val="FF0000"/>
          <w:sz w:val="24"/>
          <w:szCs w:val="24"/>
        </w:rPr>
        <w:t>All the actors in a movie</w:t>
      </w:r>
    </w:p>
    <w:p w14:paraId="21194922" w14:textId="77777777" w:rsidR="00C43A97" w:rsidRDefault="00242ACB">
      <w:r>
        <w:rPr>
          <w:rFonts w:ascii="Courier New" w:eastAsia="Courier New" w:hAnsi="Courier New" w:cs="Courier New"/>
          <w:sz w:val="20"/>
          <w:szCs w:val="20"/>
        </w:rPr>
        <w:t>SELECT In.name</w:t>
      </w:r>
    </w:p>
    <w:p w14:paraId="621771CB" w14:textId="77777777" w:rsidR="00C43A97" w:rsidRDefault="00242ACB">
      <w:r>
        <w:rPr>
          <w:rFonts w:ascii="Courier New" w:eastAsia="Courier New" w:hAnsi="Courier New" w:cs="Courier New"/>
          <w:sz w:val="20"/>
          <w:szCs w:val="20"/>
        </w:rPr>
        <w:t>FROM In, Movie, Video, Media</w:t>
      </w:r>
    </w:p>
    <w:p w14:paraId="38756DC9" w14:textId="77777777" w:rsidR="00C43A97" w:rsidRDefault="00242ACB">
      <w:r>
        <w:rPr>
          <w:rFonts w:ascii="Courier New" w:eastAsia="Courier New" w:hAnsi="Courier New" w:cs="Courier New"/>
          <w:sz w:val="20"/>
          <w:szCs w:val="20"/>
        </w:rPr>
        <w:t>WHERE In.movieId = Movie.movieId</w:t>
      </w:r>
    </w:p>
    <w:p w14:paraId="0C018739" w14:textId="77777777" w:rsidR="00C43A97" w:rsidRDefault="00242ACB">
      <w:r>
        <w:rPr>
          <w:rFonts w:ascii="Courier New" w:eastAsia="Courier New" w:hAnsi="Courier New" w:cs="Courier New"/>
          <w:sz w:val="20"/>
          <w:szCs w:val="20"/>
        </w:rPr>
        <w:t>AND Movie.videoId = Video.videoId</w:t>
      </w:r>
    </w:p>
    <w:p w14:paraId="31AD48F6" w14:textId="77777777" w:rsidR="00C43A97" w:rsidRDefault="00242ACB">
      <w:r>
        <w:rPr>
          <w:rFonts w:ascii="Courier New" w:eastAsia="Courier New" w:hAnsi="Courier New" w:cs="Courier New"/>
          <w:sz w:val="20"/>
          <w:szCs w:val="20"/>
        </w:rPr>
        <w:t>AND Video.mediaId = Media.mediaId</w:t>
      </w:r>
    </w:p>
    <w:p w14:paraId="5FD4C222" w14:textId="3A9A9043" w:rsidR="00C43A97" w:rsidRDefault="00242ACB">
      <w:r>
        <w:rPr>
          <w:rFonts w:ascii="Courier New" w:eastAsia="Courier New" w:hAnsi="Courier New" w:cs="Courier New"/>
          <w:sz w:val="20"/>
          <w:szCs w:val="20"/>
        </w:rPr>
        <w:t>AND Media.</w:t>
      </w:r>
      <w:del w:id="745" w:author="Microsoft Office User" w:date="2016-12-10T21:52:00Z">
        <w:r w:rsidDel="00FF634F">
          <w:rPr>
            <w:rFonts w:ascii="Courier New" w:eastAsia="Courier New" w:hAnsi="Courier New" w:cs="Courier New"/>
            <w:sz w:val="20"/>
            <w:szCs w:val="20"/>
          </w:rPr>
          <w:delText xml:space="preserve">title </w:delText>
        </w:r>
      </w:del>
      <w:ins w:id="746" w:author="Microsoft Office User" w:date="2016-12-10T21:52:00Z">
        <w:r w:rsidR="00FF634F">
          <w:rPr>
            <w:rFonts w:ascii="Courier New" w:eastAsia="Courier New" w:hAnsi="Courier New" w:cs="Courier New"/>
            <w:sz w:val="20"/>
            <w:szCs w:val="20"/>
          </w:rPr>
          <w:t>name</w:t>
        </w:r>
        <w:r w:rsidR="00FF634F">
          <w:rPr>
            <w:rFonts w:ascii="Courier New" w:eastAsia="Courier New" w:hAnsi="Courier New" w:cs="Courier New"/>
            <w:sz w:val="20"/>
            <w:szCs w:val="20"/>
          </w:rPr>
          <w:t xml:space="preserve"> </w:t>
        </w:r>
      </w:ins>
      <w:r>
        <w:rPr>
          <w:rFonts w:ascii="Courier New" w:eastAsia="Courier New" w:hAnsi="Courier New" w:cs="Courier New"/>
          <w:sz w:val="20"/>
          <w:szCs w:val="20"/>
        </w:rPr>
        <w:t>= ‘&lt;title&gt;’</w:t>
      </w:r>
    </w:p>
    <w:p w14:paraId="0028781C" w14:textId="77777777" w:rsidR="00C43A97" w:rsidRDefault="00C43A97"/>
    <w:p w14:paraId="2B9470E9" w14:textId="77777777" w:rsidR="00C43A97" w:rsidRDefault="00242ACB">
      <w:del w:id="747" w:author="Microsoft Office User" w:date="2016-12-10T18:31:00Z">
        <w:r w:rsidDel="002F1119">
          <w:rPr>
            <w:rFonts w:ascii="Times New Roman" w:eastAsia="Times New Roman" w:hAnsi="Times New Roman" w:cs="Times New Roman"/>
            <w:color w:val="FF0000"/>
            <w:sz w:val="24"/>
            <w:szCs w:val="24"/>
          </w:rPr>
          <w:delText xml:space="preserve">42) </w:delText>
        </w:r>
      </w:del>
      <w:r>
        <w:rPr>
          <w:rFonts w:ascii="Times New Roman" w:eastAsia="Times New Roman" w:hAnsi="Times New Roman" w:cs="Times New Roman"/>
          <w:color w:val="FF0000"/>
          <w:sz w:val="24"/>
          <w:szCs w:val="24"/>
        </w:rPr>
        <w:t>The longest piece of music</w:t>
      </w:r>
    </w:p>
    <w:p w14:paraId="78BC70F6" w14:textId="3AD61980" w:rsidR="00C43A97" w:rsidRDefault="00242ACB">
      <w:r>
        <w:rPr>
          <w:rFonts w:ascii="Courier New" w:eastAsia="Courier New" w:hAnsi="Courier New" w:cs="Courier New"/>
          <w:sz w:val="20"/>
          <w:szCs w:val="20"/>
        </w:rPr>
        <w:t>SELECT Media.</w:t>
      </w:r>
      <w:del w:id="748" w:author="Microsoft Office User" w:date="2016-12-10T21:52:00Z">
        <w:r w:rsidDel="00FF634F">
          <w:rPr>
            <w:rFonts w:ascii="Courier New" w:eastAsia="Courier New" w:hAnsi="Courier New" w:cs="Courier New"/>
            <w:sz w:val="20"/>
            <w:szCs w:val="20"/>
          </w:rPr>
          <w:delText>title</w:delText>
        </w:r>
      </w:del>
      <w:ins w:id="749" w:author="Microsoft Office User" w:date="2016-12-10T21:52:00Z">
        <w:r w:rsidR="00FF634F">
          <w:rPr>
            <w:rFonts w:ascii="Courier New" w:eastAsia="Courier New" w:hAnsi="Courier New" w:cs="Courier New"/>
            <w:sz w:val="20"/>
            <w:szCs w:val="20"/>
          </w:rPr>
          <w:t>name</w:t>
        </w:r>
      </w:ins>
      <w:r>
        <w:rPr>
          <w:rFonts w:ascii="Courier New" w:eastAsia="Courier New" w:hAnsi="Courier New" w:cs="Courier New"/>
          <w:sz w:val="20"/>
          <w:szCs w:val="20"/>
        </w:rPr>
        <w:t>, MAX(Music.duration) AS maxTime</w:t>
      </w:r>
    </w:p>
    <w:p w14:paraId="70467F2E" w14:textId="77777777" w:rsidR="00C43A97" w:rsidRDefault="00242ACB">
      <w:r>
        <w:rPr>
          <w:rFonts w:ascii="Courier New" w:eastAsia="Courier New" w:hAnsi="Courier New" w:cs="Courier New"/>
          <w:sz w:val="20"/>
          <w:szCs w:val="20"/>
        </w:rPr>
        <w:t>FROM Media, Music</w:t>
      </w:r>
    </w:p>
    <w:p w14:paraId="5B8A049D" w14:textId="77777777" w:rsidR="00C43A97" w:rsidRDefault="00242ACB">
      <w:r>
        <w:rPr>
          <w:rFonts w:ascii="Courier New" w:eastAsia="Courier New" w:hAnsi="Courier New" w:cs="Courier New"/>
          <w:sz w:val="20"/>
          <w:szCs w:val="20"/>
        </w:rPr>
        <w:t>WHERE Media.mediaId = Music.musicId</w:t>
      </w:r>
    </w:p>
    <w:p w14:paraId="58DFF372" w14:textId="77777777" w:rsidR="00C43A97" w:rsidRDefault="00C43A97"/>
    <w:p w14:paraId="228B3249" w14:textId="77777777" w:rsidR="00C43A97" w:rsidRDefault="00242ACB">
      <w:del w:id="750" w:author="Microsoft Office User" w:date="2016-12-10T18:31:00Z">
        <w:r w:rsidDel="002F1119">
          <w:rPr>
            <w:rFonts w:ascii="Times New Roman" w:eastAsia="Times New Roman" w:hAnsi="Times New Roman" w:cs="Times New Roman"/>
            <w:color w:val="FF0000"/>
            <w:sz w:val="24"/>
            <w:szCs w:val="24"/>
          </w:rPr>
          <w:delText xml:space="preserve">43) </w:delText>
        </w:r>
      </w:del>
      <w:r>
        <w:rPr>
          <w:rFonts w:ascii="Times New Roman" w:eastAsia="Times New Roman" w:hAnsi="Times New Roman" w:cs="Times New Roman"/>
          <w:color w:val="FF0000"/>
          <w:sz w:val="24"/>
          <w:szCs w:val="24"/>
        </w:rPr>
        <w:t>The shortest piece of music</w:t>
      </w:r>
    </w:p>
    <w:p w14:paraId="5114D424" w14:textId="04B98982" w:rsidR="00C43A97" w:rsidRDefault="00242ACB">
      <w:r>
        <w:rPr>
          <w:rFonts w:ascii="Courier New" w:eastAsia="Courier New" w:hAnsi="Courier New" w:cs="Courier New"/>
          <w:sz w:val="20"/>
          <w:szCs w:val="20"/>
        </w:rPr>
        <w:t>SELECT Media.</w:t>
      </w:r>
      <w:del w:id="751" w:author="Microsoft Office User" w:date="2016-12-10T21:52:00Z">
        <w:r w:rsidDel="00FF634F">
          <w:rPr>
            <w:rFonts w:ascii="Courier New" w:eastAsia="Courier New" w:hAnsi="Courier New" w:cs="Courier New"/>
            <w:sz w:val="20"/>
            <w:szCs w:val="20"/>
          </w:rPr>
          <w:delText>title</w:delText>
        </w:r>
      </w:del>
      <w:ins w:id="752" w:author="Microsoft Office User" w:date="2016-12-10T21:52:00Z">
        <w:r w:rsidR="00FF634F">
          <w:rPr>
            <w:rFonts w:ascii="Courier New" w:eastAsia="Courier New" w:hAnsi="Courier New" w:cs="Courier New"/>
            <w:sz w:val="20"/>
            <w:szCs w:val="20"/>
          </w:rPr>
          <w:t>name</w:t>
        </w:r>
      </w:ins>
      <w:r>
        <w:rPr>
          <w:rFonts w:ascii="Courier New" w:eastAsia="Courier New" w:hAnsi="Courier New" w:cs="Courier New"/>
          <w:sz w:val="20"/>
          <w:szCs w:val="20"/>
        </w:rPr>
        <w:t>, MIN(Music.duration) AS minTime</w:t>
      </w:r>
    </w:p>
    <w:p w14:paraId="271B36B5" w14:textId="77777777" w:rsidR="00C43A97" w:rsidRDefault="00242ACB">
      <w:r>
        <w:rPr>
          <w:rFonts w:ascii="Courier New" w:eastAsia="Courier New" w:hAnsi="Courier New" w:cs="Courier New"/>
          <w:sz w:val="20"/>
          <w:szCs w:val="20"/>
        </w:rPr>
        <w:t>FROM Media, Music</w:t>
      </w:r>
    </w:p>
    <w:p w14:paraId="5A0E781F" w14:textId="77777777" w:rsidR="00C43A97" w:rsidDel="00151DB1" w:rsidRDefault="00242ACB">
      <w:pPr>
        <w:rPr>
          <w:del w:id="753" w:author="Microsoft Office User" w:date="2016-12-10T18:37:00Z"/>
        </w:rPr>
      </w:pPr>
      <w:r>
        <w:rPr>
          <w:rFonts w:ascii="Courier New" w:eastAsia="Courier New" w:hAnsi="Courier New" w:cs="Courier New"/>
          <w:sz w:val="20"/>
          <w:szCs w:val="20"/>
        </w:rPr>
        <w:t>WHERE Media.mediaId = Music.musicId</w:t>
      </w:r>
    </w:p>
    <w:p w14:paraId="78232A34" w14:textId="77777777" w:rsidR="00C43A97" w:rsidRDefault="00C43A97"/>
    <w:p w14:paraId="78171123" w14:textId="77777777" w:rsidR="00C43A97" w:rsidRDefault="00242ACB">
      <w:del w:id="754" w:author="Microsoft Office User" w:date="2016-12-10T18:31:00Z">
        <w:r w:rsidDel="002F1119">
          <w:rPr>
            <w:rFonts w:ascii="Times New Roman" w:eastAsia="Times New Roman" w:hAnsi="Times New Roman" w:cs="Times New Roman"/>
            <w:color w:val="FF0000"/>
            <w:sz w:val="24"/>
            <w:szCs w:val="24"/>
          </w:rPr>
          <w:delText xml:space="preserve">44) </w:delText>
        </w:r>
      </w:del>
      <w:r>
        <w:rPr>
          <w:rFonts w:ascii="Times New Roman" w:eastAsia="Times New Roman" w:hAnsi="Times New Roman" w:cs="Times New Roman"/>
          <w:color w:val="FF0000"/>
          <w:sz w:val="24"/>
          <w:szCs w:val="24"/>
        </w:rPr>
        <w:t>The longest video</w:t>
      </w:r>
    </w:p>
    <w:p w14:paraId="27F95C7C" w14:textId="31A89FB3" w:rsidR="00C43A97" w:rsidRDefault="00242ACB">
      <w:r>
        <w:rPr>
          <w:rFonts w:ascii="Courier New" w:eastAsia="Courier New" w:hAnsi="Courier New" w:cs="Courier New"/>
          <w:sz w:val="20"/>
          <w:szCs w:val="20"/>
        </w:rPr>
        <w:t>SELECT Media.</w:t>
      </w:r>
      <w:del w:id="755" w:author="Microsoft Office User" w:date="2016-12-10T21:52:00Z">
        <w:r w:rsidDel="00FF634F">
          <w:rPr>
            <w:rFonts w:ascii="Courier New" w:eastAsia="Courier New" w:hAnsi="Courier New" w:cs="Courier New"/>
            <w:sz w:val="20"/>
            <w:szCs w:val="20"/>
          </w:rPr>
          <w:delText>title</w:delText>
        </w:r>
      </w:del>
      <w:ins w:id="756" w:author="Microsoft Office User" w:date="2016-12-10T21:52:00Z">
        <w:r w:rsidR="00FF634F">
          <w:rPr>
            <w:rFonts w:ascii="Courier New" w:eastAsia="Courier New" w:hAnsi="Courier New" w:cs="Courier New"/>
            <w:sz w:val="20"/>
            <w:szCs w:val="20"/>
          </w:rPr>
          <w:t>name</w:t>
        </w:r>
      </w:ins>
      <w:r>
        <w:rPr>
          <w:rFonts w:ascii="Courier New" w:eastAsia="Courier New" w:hAnsi="Courier New" w:cs="Courier New"/>
          <w:sz w:val="20"/>
          <w:szCs w:val="20"/>
        </w:rPr>
        <w:t>, MAX(Video.duration) AS maxTime</w:t>
      </w:r>
    </w:p>
    <w:p w14:paraId="245DC2C3" w14:textId="77777777" w:rsidR="00C43A97" w:rsidRDefault="00242ACB">
      <w:r>
        <w:rPr>
          <w:rFonts w:ascii="Courier New" w:eastAsia="Courier New" w:hAnsi="Courier New" w:cs="Courier New"/>
          <w:sz w:val="20"/>
          <w:szCs w:val="20"/>
        </w:rPr>
        <w:t>From Media, Video</w:t>
      </w:r>
    </w:p>
    <w:p w14:paraId="3C0571C8" w14:textId="77777777" w:rsidR="00C43A97" w:rsidRDefault="00242ACB">
      <w:r>
        <w:rPr>
          <w:rFonts w:ascii="Courier New" w:eastAsia="Courier New" w:hAnsi="Courier New" w:cs="Courier New"/>
          <w:sz w:val="20"/>
          <w:szCs w:val="20"/>
        </w:rPr>
        <w:t>WHERE Media.mediaId = Music.musicId</w:t>
      </w:r>
    </w:p>
    <w:p w14:paraId="37EACF50" w14:textId="77777777" w:rsidR="00C43A97" w:rsidRDefault="00C43A97"/>
    <w:p w14:paraId="461FF8BE" w14:textId="77777777" w:rsidR="00C43A97" w:rsidRDefault="00242ACB">
      <w:del w:id="757" w:author="Microsoft Office User" w:date="2016-12-10T18:31:00Z">
        <w:r w:rsidDel="002F1119">
          <w:rPr>
            <w:rFonts w:ascii="Times New Roman" w:eastAsia="Times New Roman" w:hAnsi="Times New Roman" w:cs="Times New Roman"/>
            <w:color w:val="FF0000"/>
            <w:sz w:val="24"/>
            <w:szCs w:val="24"/>
          </w:rPr>
          <w:delText xml:space="preserve">45) </w:delText>
        </w:r>
      </w:del>
      <w:r>
        <w:rPr>
          <w:rFonts w:ascii="Times New Roman" w:eastAsia="Times New Roman" w:hAnsi="Times New Roman" w:cs="Times New Roman"/>
          <w:color w:val="FF0000"/>
          <w:sz w:val="24"/>
          <w:szCs w:val="24"/>
        </w:rPr>
        <w:t>The shortest video</w:t>
      </w:r>
    </w:p>
    <w:p w14:paraId="53967234" w14:textId="03085D6B" w:rsidR="00C43A97" w:rsidRDefault="00242ACB">
      <w:r>
        <w:rPr>
          <w:rFonts w:ascii="Courier New" w:eastAsia="Courier New" w:hAnsi="Courier New" w:cs="Courier New"/>
          <w:sz w:val="20"/>
          <w:szCs w:val="20"/>
        </w:rPr>
        <w:t>SELECT Media.</w:t>
      </w:r>
      <w:del w:id="758" w:author="Microsoft Office User" w:date="2016-12-10T21:52:00Z">
        <w:r w:rsidDel="00FF634F">
          <w:rPr>
            <w:rFonts w:ascii="Courier New" w:eastAsia="Courier New" w:hAnsi="Courier New" w:cs="Courier New"/>
            <w:sz w:val="20"/>
            <w:szCs w:val="20"/>
          </w:rPr>
          <w:delText>title</w:delText>
        </w:r>
      </w:del>
      <w:ins w:id="759" w:author="Microsoft Office User" w:date="2016-12-10T21:52:00Z">
        <w:r w:rsidR="00FF634F">
          <w:rPr>
            <w:rFonts w:ascii="Courier New" w:eastAsia="Courier New" w:hAnsi="Courier New" w:cs="Courier New"/>
            <w:sz w:val="20"/>
            <w:szCs w:val="20"/>
          </w:rPr>
          <w:t>name</w:t>
        </w:r>
      </w:ins>
      <w:r>
        <w:rPr>
          <w:rFonts w:ascii="Courier New" w:eastAsia="Courier New" w:hAnsi="Courier New" w:cs="Courier New"/>
          <w:sz w:val="20"/>
          <w:szCs w:val="20"/>
        </w:rPr>
        <w:t>, MIN(Video.duration) AS minTime</w:t>
      </w:r>
    </w:p>
    <w:p w14:paraId="4DA82548" w14:textId="77777777" w:rsidR="00C43A97" w:rsidRDefault="00242ACB">
      <w:r>
        <w:rPr>
          <w:rFonts w:ascii="Courier New" w:eastAsia="Courier New" w:hAnsi="Courier New" w:cs="Courier New"/>
          <w:sz w:val="20"/>
          <w:szCs w:val="20"/>
        </w:rPr>
        <w:lastRenderedPageBreak/>
        <w:t>From Media, Video</w:t>
      </w:r>
    </w:p>
    <w:p w14:paraId="46AB26AE" w14:textId="77777777" w:rsidR="00C43A97" w:rsidRDefault="00242ACB">
      <w:r>
        <w:rPr>
          <w:rFonts w:ascii="Courier New" w:eastAsia="Courier New" w:hAnsi="Courier New" w:cs="Courier New"/>
          <w:sz w:val="20"/>
          <w:szCs w:val="20"/>
        </w:rPr>
        <w:t xml:space="preserve">WHERE Media.mediaId = Music.musicId </w:t>
      </w:r>
    </w:p>
    <w:p w14:paraId="2EF7ADCA" w14:textId="77777777" w:rsidR="00C43A97" w:rsidRDefault="00C43A97"/>
    <w:p w14:paraId="6ED2EA48" w14:textId="77777777" w:rsidR="00C43A97" w:rsidRDefault="00242ACB">
      <w:del w:id="760" w:author="Microsoft Office User" w:date="2016-12-10T18:31:00Z">
        <w:r w:rsidDel="002F1119">
          <w:rPr>
            <w:rFonts w:ascii="Times New Roman" w:eastAsia="Times New Roman" w:hAnsi="Times New Roman" w:cs="Times New Roman"/>
            <w:color w:val="FF0000"/>
            <w:sz w:val="24"/>
            <w:szCs w:val="24"/>
          </w:rPr>
          <w:delText xml:space="preserve">46) </w:delText>
        </w:r>
      </w:del>
      <w:r>
        <w:rPr>
          <w:rFonts w:ascii="Times New Roman" w:eastAsia="Times New Roman" w:hAnsi="Times New Roman" w:cs="Times New Roman"/>
          <w:color w:val="FF0000"/>
          <w:sz w:val="24"/>
          <w:szCs w:val="24"/>
        </w:rPr>
        <w:t>Movies with a certain age rating</w:t>
      </w:r>
    </w:p>
    <w:p w14:paraId="2C72CC6F" w14:textId="0BC98EF9" w:rsidR="00C43A97" w:rsidRDefault="00242ACB">
      <w:r>
        <w:rPr>
          <w:rFonts w:ascii="Courier New" w:eastAsia="Courier New" w:hAnsi="Courier New" w:cs="Courier New"/>
          <w:sz w:val="20"/>
          <w:szCs w:val="20"/>
        </w:rPr>
        <w:t>SELECT Media.</w:t>
      </w:r>
      <w:del w:id="761" w:author="Microsoft Office User" w:date="2016-12-10T21:52:00Z">
        <w:r w:rsidDel="00FF634F">
          <w:rPr>
            <w:rFonts w:ascii="Courier New" w:eastAsia="Courier New" w:hAnsi="Courier New" w:cs="Courier New"/>
            <w:sz w:val="20"/>
            <w:szCs w:val="20"/>
          </w:rPr>
          <w:delText>title</w:delText>
        </w:r>
      </w:del>
      <w:ins w:id="762" w:author="Microsoft Office User" w:date="2016-12-10T21:52:00Z">
        <w:r w:rsidR="00FF634F">
          <w:rPr>
            <w:rFonts w:ascii="Courier New" w:eastAsia="Courier New" w:hAnsi="Courier New" w:cs="Courier New"/>
            <w:sz w:val="20"/>
            <w:szCs w:val="20"/>
          </w:rPr>
          <w:t>name</w:t>
        </w:r>
      </w:ins>
      <w:bookmarkStart w:id="763" w:name="_GoBack"/>
      <w:bookmarkEnd w:id="763"/>
    </w:p>
    <w:p w14:paraId="4B1996F7" w14:textId="77777777" w:rsidR="00C43A97" w:rsidRDefault="00242ACB">
      <w:r>
        <w:rPr>
          <w:rFonts w:ascii="Courier New" w:eastAsia="Courier New" w:hAnsi="Courier New" w:cs="Courier New"/>
          <w:sz w:val="20"/>
          <w:szCs w:val="20"/>
        </w:rPr>
        <w:t>FROM Media, Video</w:t>
      </w:r>
    </w:p>
    <w:p w14:paraId="2FC15700" w14:textId="77777777" w:rsidR="00C43A97" w:rsidRDefault="00242ACB">
      <w:r>
        <w:rPr>
          <w:rFonts w:ascii="Courier New" w:eastAsia="Courier New" w:hAnsi="Courier New" w:cs="Courier New"/>
          <w:sz w:val="20"/>
          <w:szCs w:val="20"/>
        </w:rPr>
        <w:t>WHERE Media.mediaId = Video.mediaId</w:t>
      </w:r>
    </w:p>
    <w:p w14:paraId="2733699A" w14:textId="77777777" w:rsidR="00C43A97" w:rsidRDefault="00242ACB">
      <w:r>
        <w:rPr>
          <w:rFonts w:ascii="Courier New" w:eastAsia="Courier New" w:hAnsi="Courier New" w:cs="Courier New"/>
          <w:sz w:val="20"/>
          <w:szCs w:val="20"/>
        </w:rPr>
        <w:t>AND Video.videoId = Movie.movieId</w:t>
      </w:r>
    </w:p>
    <w:p w14:paraId="7A67012C" w14:textId="77777777" w:rsidR="00C43A97" w:rsidRDefault="00242ACB">
      <w:r>
        <w:rPr>
          <w:rFonts w:ascii="Courier New" w:eastAsia="Courier New" w:hAnsi="Courier New" w:cs="Courier New"/>
          <w:sz w:val="20"/>
          <w:szCs w:val="20"/>
        </w:rPr>
        <w:t>AND Movie.ageRating = ‘&lt;ageRating&gt;’</w:t>
      </w:r>
    </w:p>
    <w:p w14:paraId="5CA4F915" w14:textId="77777777" w:rsidR="00C43A97" w:rsidDel="002F1119" w:rsidRDefault="00C43A97">
      <w:pPr>
        <w:rPr>
          <w:del w:id="764" w:author="Microsoft Office User" w:date="2016-12-10T18:31:00Z"/>
        </w:rPr>
      </w:pPr>
    </w:p>
    <w:p w14:paraId="3FF47D76" w14:textId="77777777" w:rsidR="00C43A97" w:rsidDel="002F1119" w:rsidRDefault="00242ACB">
      <w:pPr>
        <w:rPr>
          <w:del w:id="765" w:author="Microsoft Office User" w:date="2016-12-10T18:31:00Z"/>
        </w:rPr>
      </w:pPr>
      <w:del w:id="766" w:author="Microsoft Office User" w:date="2016-12-10T18:31:00Z">
        <w:r w:rsidDel="002F1119">
          <w:rPr>
            <w:rFonts w:ascii="Times New Roman" w:eastAsia="Times New Roman" w:hAnsi="Times New Roman" w:cs="Times New Roman"/>
            <w:color w:val="FF0000"/>
            <w:sz w:val="24"/>
            <w:szCs w:val="24"/>
          </w:rPr>
          <w:delText>47) A user’s favorite genre of movies</w:delText>
        </w:r>
      </w:del>
    </w:p>
    <w:p w14:paraId="217DE1C0" w14:textId="77777777" w:rsidR="00C43A97" w:rsidDel="002F1119" w:rsidRDefault="00242ACB">
      <w:pPr>
        <w:rPr>
          <w:del w:id="767" w:author="Microsoft Office User" w:date="2016-12-10T18:31:00Z"/>
        </w:rPr>
      </w:pPr>
      <w:del w:id="768" w:author="Microsoft Office User" w:date="2016-12-10T18:31:00Z">
        <w:r w:rsidDel="002F1119">
          <w:rPr>
            <w:rFonts w:ascii="Courier New" w:eastAsia="Courier New" w:hAnsi="Courier New" w:cs="Courier New"/>
            <w:sz w:val="20"/>
            <w:szCs w:val="20"/>
          </w:rPr>
          <w:delText>SELECT MAX(GenreUse.numTimesGenreAccessed)</w:delText>
        </w:r>
      </w:del>
    </w:p>
    <w:p w14:paraId="754A39F8" w14:textId="77777777" w:rsidR="00C43A97" w:rsidDel="002F1119" w:rsidRDefault="00242ACB">
      <w:pPr>
        <w:rPr>
          <w:del w:id="769" w:author="Microsoft Office User" w:date="2016-12-10T18:31:00Z"/>
        </w:rPr>
      </w:pPr>
      <w:del w:id="770" w:author="Microsoft Office User" w:date="2016-12-10T18:31:00Z">
        <w:r w:rsidDel="002F1119">
          <w:rPr>
            <w:rFonts w:ascii="Courier New" w:eastAsia="Courier New" w:hAnsi="Courier New" w:cs="Courier New"/>
            <w:sz w:val="20"/>
            <w:szCs w:val="20"/>
          </w:rPr>
          <w:delText>FROM (</w:delText>
        </w:r>
      </w:del>
    </w:p>
    <w:p w14:paraId="3B9EDA47" w14:textId="77777777" w:rsidR="00C43A97" w:rsidDel="002F1119" w:rsidRDefault="00242ACB">
      <w:pPr>
        <w:ind w:firstLine="720"/>
        <w:rPr>
          <w:del w:id="771" w:author="Microsoft Office User" w:date="2016-12-10T18:31:00Z"/>
        </w:rPr>
      </w:pPr>
      <w:del w:id="772" w:author="Microsoft Office User" w:date="2016-12-10T18:31:00Z">
        <w:r w:rsidDel="002F1119">
          <w:rPr>
            <w:rFonts w:ascii="Courier New" w:eastAsia="Courier New" w:hAnsi="Courier New" w:cs="Courier New"/>
            <w:sz w:val="20"/>
            <w:szCs w:val="20"/>
          </w:rPr>
          <w:delText>SELECT COUNT(MovieTypeOf.name) AS numTimesGenreAccessed</w:delText>
        </w:r>
      </w:del>
    </w:p>
    <w:p w14:paraId="5828A0F2" w14:textId="77777777" w:rsidR="00C43A97" w:rsidDel="002F1119" w:rsidRDefault="00242ACB">
      <w:pPr>
        <w:ind w:firstLine="720"/>
        <w:rPr>
          <w:del w:id="773" w:author="Microsoft Office User" w:date="2016-12-10T18:31:00Z"/>
        </w:rPr>
      </w:pPr>
      <w:del w:id="774" w:author="Microsoft Office User" w:date="2016-12-10T18:31:00Z">
        <w:r w:rsidDel="002F1119">
          <w:rPr>
            <w:rFonts w:ascii="Courier New" w:eastAsia="Courier New" w:hAnsi="Courier New" w:cs="Courier New"/>
            <w:sz w:val="20"/>
            <w:szCs w:val="20"/>
          </w:rPr>
          <w:delText>FROM MovieTypeOf, Movie, Video, History</w:delText>
        </w:r>
      </w:del>
    </w:p>
    <w:p w14:paraId="29B344DF" w14:textId="77777777" w:rsidR="00C43A97" w:rsidDel="002F1119" w:rsidRDefault="00242ACB">
      <w:pPr>
        <w:ind w:firstLine="720"/>
        <w:rPr>
          <w:del w:id="775" w:author="Microsoft Office User" w:date="2016-12-10T18:31:00Z"/>
        </w:rPr>
      </w:pPr>
      <w:del w:id="776" w:author="Microsoft Office User" w:date="2016-12-10T18:31:00Z">
        <w:r w:rsidDel="002F1119">
          <w:rPr>
            <w:rFonts w:ascii="Courier New" w:eastAsia="Courier New" w:hAnsi="Courier New" w:cs="Courier New"/>
            <w:sz w:val="20"/>
            <w:szCs w:val="20"/>
          </w:rPr>
          <w:delText>WHERE MovieTypeOf.movieId = Movie.movieId</w:delText>
        </w:r>
      </w:del>
    </w:p>
    <w:p w14:paraId="5D65FA7F" w14:textId="77777777" w:rsidR="00C43A97" w:rsidDel="002F1119" w:rsidRDefault="00242ACB">
      <w:pPr>
        <w:ind w:firstLine="720"/>
        <w:rPr>
          <w:del w:id="777" w:author="Microsoft Office User" w:date="2016-12-10T18:31:00Z"/>
        </w:rPr>
      </w:pPr>
      <w:del w:id="778" w:author="Microsoft Office User" w:date="2016-12-10T18:31:00Z">
        <w:r w:rsidDel="002F1119">
          <w:rPr>
            <w:rFonts w:ascii="Courier New" w:eastAsia="Courier New" w:hAnsi="Courier New" w:cs="Courier New"/>
            <w:sz w:val="20"/>
            <w:szCs w:val="20"/>
          </w:rPr>
          <w:delText>AND Movie.videoId = Video.videoId</w:delText>
        </w:r>
      </w:del>
    </w:p>
    <w:p w14:paraId="2C47D206" w14:textId="77777777" w:rsidR="00C43A97" w:rsidDel="002F1119" w:rsidRDefault="00242ACB">
      <w:pPr>
        <w:ind w:firstLine="720"/>
        <w:rPr>
          <w:del w:id="779" w:author="Microsoft Office User" w:date="2016-12-10T18:31:00Z"/>
        </w:rPr>
      </w:pPr>
      <w:del w:id="780" w:author="Microsoft Office User" w:date="2016-12-10T18:31:00Z">
        <w:r w:rsidDel="002F1119">
          <w:rPr>
            <w:rFonts w:ascii="Courier New" w:eastAsia="Courier New" w:hAnsi="Courier New" w:cs="Courier New"/>
            <w:sz w:val="20"/>
            <w:szCs w:val="20"/>
          </w:rPr>
          <w:delText>AND Video.mediaId = History.mediaId</w:delText>
        </w:r>
      </w:del>
    </w:p>
    <w:p w14:paraId="5A50FBA2" w14:textId="77777777" w:rsidR="00C43A97" w:rsidDel="002F1119" w:rsidRDefault="00242ACB">
      <w:pPr>
        <w:ind w:firstLine="720"/>
        <w:rPr>
          <w:del w:id="781" w:author="Microsoft Office User" w:date="2016-12-10T18:31:00Z"/>
        </w:rPr>
      </w:pPr>
      <w:del w:id="782" w:author="Microsoft Office User" w:date="2016-12-10T18:31:00Z">
        <w:r w:rsidDel="002F1119">
          <w:rPr>
            <w:rFonts w:ascii="Courier New" w:eastAsia="Courier New" w:hAnsi="Courier New" w:cs="Courier New"/>
            <w:sz w:val="20"/>
            <w:szCs w:val="20"/>
          </w:rPr>
          <w:delText>AND History.username = ‘&lt;username&gt;’</w:delText>
        </w:r>
      </w:del>
    </w:p>
    <w:p w14:paraId="6FD24C51" w14:textId="77777777" w:rsidR="00C43A97" w:rsidDel="002F1119" w:rsidRDefault="00242ACB">
      <w:pPr>
        <w:rPr>
          <w:del w:id="783" w:author="Microsoft Office User" w:date="2016-12-10T18:31:00Z"/>
        </w:rPr>
      </w:pPr>
      <w:del w:id="784" w:author="Microsoft Office User" w:date="2016-12-10T18:31:00Z">
        <w:r w:rsidDel="002F1119">
          <w:rPr>
            <w:rFonts w:ascii="Courier New" w:eastAsia="Courier New" w:hAnsi="Courier New" w:cs="Courier New"/>
            <w:sz w:val="20"/>
            <w:szCs w:val="20"/>
          </w:rPr>
          <w:delText>) AS GenreUse</w:delText>
        </w:r>
      </w:del>
    </w:p>
    <w:p w14:paraId="71C6B0CA" w14:textId="77777777" w:rsidR="00C43A97" w:rsidDel="002F1119" w:rsidRDefault="00C43A97">
      <w:pPr>
        <w:rPr>
          <w:del w:id="785" w:author="Microsoft Office User" w:date="2016-12-10T18:31:00Z"/>
        </w:rPr>
      </w:pPr>
    </w:p>
    <w:p w14:paraId="6E792ED7" w14:textId="77777777" w:rsidR="00C43A97" w:rsidDel="002F1119" w:rsidRDefault="00242ACB">
      <w:pPr>
        <w:rPr>
          <w:del w:id="786" w:author="Microsoft Office User" w:date="2016-12-10T18:31:00Z"/>
        </w:rPr>
      </w:pPr>
      <w:del w:id="787" w:author="Microsoft Office User" w:date="2016-12-10T18:31:00Z">
        <w:r w:rsidDel="002F1119">
          <w:rPr>
            <w:rFonts w:ascii="Times New Roman" w:eastAsia="Times New Roman" w:hAnsi="Times New Roman" w:cs="Times New Roman"/>
            <w:color w:val="FF0000"/>
            <w:sz w:val="24"/>
            <w:szCs w:val="24"/>
          </w:rPr>
          <w:delText>48) A user’s favorite genre of music</w:delText>
        </w:r>
      </w:del>
    </w:p>
    <w:p w14:paraId="3A06D8E1" w14:textId="77777777" w:rsidR="00C43A97" w:rsidDel="002F1119" w:rsidRDefault="00242ACB">
      <w:pPr>
        <w:rPr>
          <w:del w:id="788" w:author="Microsoft Office User" w:date="2016-12-10T18:31:00Z"/>
        </w:rPr>
      </w:pPr>
      <w:del w:id="789" w:author="Microsoft Office User" w:date="2016-12-10T18:31:00Z">
        <w:r w:rsidDel="002F1119">
          <w:rPr>
            <w:rFonts w:ascii="Courier New" w:eastAsia="Courier New" w:hAnsi="Courier New" w:cs="Courier New"/>
            <w:sz w:val="20"/>
            <w:szCs w:val="20"/>
          </w:rPr>
          <w:delText>SELECT MAX(GenreUse.numTimesGenreAccessed)</w:delText>
        </w:r>
      </w:del>
    </w:p>
    <w:p w14:paraId="33BB036F" w14:textId="77777777" w:rsidR="00C43A97" w:rsidDel="002F1119" w:rsidRDefault="00242ACB">
      <w:pPr>
        <w:rPr>
          <w:del w:id="790" w:author="Microsoft Office User" w:date="2016-12-10T18:31:00Z"/>
        </w:rPr>
      </w:pPr>
      <w:del w:id="791" w:author="Microsoft Office User" w:date="2016-12-10T18:31:00Z">
        <w:r w:rsidDel="002F1119">
          <w:rPr>
            <w:rFonts w:ascii="Courier New" w:eastAsia="Courier New" w:hAnsi="Courier New" w:cs="Courier New"/>
            <w:sz w:val="20"/>
            <w:szCs w:val="20"/>
          </w:rPr>
          <w:delText>FROM (</w:delText>
        </w:r>
      </w:del>
    </w:p>
    <w:p w14:paraId="287F8F0B" w14:textId="77777777" w:rsidR="00C43A97" w:rsidDel="002F1119" w:rsidRDefault="00242ACB">
      <w:pPr>
        <w:ind w:firstLine="720"/>
        <w:rPr>
          <w:del w:id="792" w:author="Microsoft Office User" w:date="2016-12-10T18:31:00Z"/>
        </w:rPr>
      </w:pPr>
      <w:del w:id="793" w:author="Microsoft Office User" w:date="2016-12-10T18:31:00Z">
        <w:r w:rsidDel="002F1119">
          <w:rPr>
            <w:rFonts w:ascii="Courier New" w:eastAsia="Courier New" w:hAnsi="Courier New" w:cs="Courier New"/>
            <w:sz w:val="20"/>
            <w:szCs w:val="20"/>
          </w:rPr>
          <w:delText>SELECT COUNT(MusicTypeOf.name) AS numTimesGenreAccessed</w:delText>
        </w:r>
      </w:del>
    </w:p>
    <w:p w14:paraId="409F6B0B" w14:textId="77777777" w:rsidR="00C43A97" w:rsidDel="002F1119" w:rsidRDefault="00242ACB">
      <w:pPr>
        <w:ind w:firstLine="720"/>
        <w:rPr>
          <w:del w:id="794" w:author="Microsoft Office User" w:date="2016-12-10T18:31:00Z"/>
        </w:rPr>
      </w:pPr>
      <w:del w:id="795" w:author="Microsoft Office User" w:date="2016-12-10T18:31:00Z">
        <w:r w:rsidDel="002F1119">
          <w:rPr>
            <w:rFonts w:ascii="Courier New" w:eastAsia="Courier New" w:hAnsi="Courier New" w:cs="Courier New"/>
            <w:sz w:val="20"/>
            <w:szCs w:val="20"/>
          </w:rPr>
          <w:delText>FROM MusicTypeOf, Music, History</w:delText>
        </w:r>
      </w:del>
    </w:p>
    <w:p w14:paraId="3EDA5ADD" w14:textId="77777777" w:rsidR="00C43A97" w:rsidDel="002F1119" w:rsidRDefault="00242ACB">
      <w:pPr>
        <w:ind w:firstLine="720"/>
        <w:rPr>
          <w:del w:id="796" w:author="Microsoft Office User" w:date="2016-12-10T18:31:00Z"/>
        </w:rPr>
      </w:pPr>
      <w:del w:id="797" w:author="Microsoft Office User" w:date="2016-12-10T18:31:00Z">
        <w:r w:rsidDel="002F1119">
          <w:rPr>
            <w:rFonts w:ascii="Courier New" w:eastAsia="Courier New" w:hAnsi="Courier New" w:cs="Courier New"/>
            <w:sz w:val="20"/>
            <w:szCs w:val="20"/>
          </w:rPr>
          <w:delText>WHERE MusicTypeOf.musicId = Music.musicId</w:delText>
        </w:r>
      </w:del>
    </w:p>
    <w:p w14:paraId="59DCB044" w14:textId="77777777" w:rsidR="00C43A97" w:rsidDel="002F1119" w:rsidRDefault="00242ACB">
      <w:pPr>
        <w:ind w:firstLine="720"/>
        <w:rPr>
          <w:del w:id="798" w:author="Microsoft Office User" w:date="2016-12-10T18:31:00Z"/>
        </w:rPr>
      </w:pPr>
      <w:del w:id="799" w:author="Microsoft Office User" w:date="2016-12-10T18:31:00Z">
        <w:r w:rsidDel="002F1119">
          <w:rPr>
            <w:rFonts w:ascii="Courier New" w:eastAsia="Courier New" w:hAnsi="Courier New" w:cs="Courier New"/>
            <w:sz w:val="20"/>
            <w:szCs w:val="20"/>
          </w:rPr>
          <w:delText>AND Music.mediaId = History.mediaId</w:delText>
        </w:r>
      </w:del>
    </w:p>
    <w:p w14:paraId="026314B2" w14:textId="77777777" w:rsidR="00C43A97" w:rsidDel="002F1119" w:rsidRDefault="00242ACB">
      <w:pPr>
        <w:ind w:firstLine="720"/>
        <w:rPr>
          <w:del w:id="800" w:author="Microsoft Office User" w:date="2016-12-10T18:31:00Z"/>
        </w:rPr>
      </w:pPr>
      <w:del w:id="801" w:author="Microsoft Office User" w:date="2016-12-10T18:31:00Z">
        <w:r w:rsidDel="002F1119">
          <w:rPr>
            <w:rFonts w:ascii="Courier New" w:eastAsia="Courier New" w:hAnsi="Courier New" w:cs="Courier New"/>
            <w:sz w:val="20"/>
            <w:szCs w:val="20"/>
          </w:rPr>
          <w:delText>AND History.username = ‘&lt;username&gt;’) AS GenreUse</w:delText>
        </w:r>
      </w:del>
    </w:p>
    <w:p w14:paraId="2E1DAB09" w14:textId="77777777" w:rsidR="00C43A97" w:rsidRDefault="00242ACB">
      <w:del w:id="802" w:author="Microsoft Office User" w:date="2016-12-10T18:31:00Z">
        <w:r w:rsidDel="002F1119">
          <w:rPr>
            <w:rFonts w:ascii="Courier New" w:eastAsia="Courier New" w:hAnsi="Courier New" w:cs="Courier New"/>
            <w:sz w:val="20"/>
            <w:szCs w:val="20"/>
          </w:rPr>
          <w:delText xml:space="preserve"> </w:delText>
        </w:r>
      </w:del>
    </w:p>
    <w:p w14:paraId="43373EDB" w14:textId="77777777" w:rsidR="00C43A97" w:rsidRDefault="00242ACB">
      <w:del w:id="803" w:author="Microsoft Office User" w:date="2016-12-10T18:31:00Z">
        <w:r w:rsidDel="002F1119">
          <w:rPr>
            <w:rFonts w:ascii="Times New Roman" w:eastAsia="Times New Roman" w:hAnsi="Times New Roman" w:cs="Times New Roman"/>
            <w:color w:val="FF0000"/>
            <w:sz w:val="24"/>
            <w:szCs w:val="24"/>
          </w:rPr>
          <w:delText xml:space="preserve">49) </w:delText>
        </w:r>
      </w:del>
      <w:r>
        <w:rPr>
          <w:rFonts w:ascii="Times New Roman" w:eastAsia="Times New Roman" w:hAnsi="Times New Roman" w:cs="Times New Roman"/>
          <w:color w:val="FF0000"/>
          <w:sz w:val="24"/>
          <w:szCs w:val="24"/>
        </w:rPr>
        <w:t>User who has uploaded the most content</w:t>
      </w:r>
    </w:p>
    <w:p w14:paraId="39732616" w14:textId="77777777" w:rsidR="00C43A97" w:rsidRDefault="00242ACB">
      <w:r>
        <w:rPr>
          <w:rFonts w:ascii="Courier New" w:eastAsia="Courier New" w:hAnsi="Courier New" w:cs="Courier New"/>
          <w:sz w:val="20"/>
          <w:szCs w:val="20"/>
        </w:rPr>
        <w:t>SELECT UploadCountByUser.username, MAX(UploadCountByUser.numUploads)</w:t>
      </w:r>
    </w:p>
    <w:p w14:paraId="1188DB42" w14:textId="77777777" w:rsidR="00C43A97" w:rsidRDefault="00242ACB">
      <w:r>
        <w:rPr>
          <w:rFonts w:ascii="Courier New" w:eastAsia="Courier New" w:hAnsi="Courier New" w:cs="Courier New"/>
          <w:sz w:val="20"/>
          <w:szCs w:val="20"/>
        </w:rPr>
        <w:t>FROM (</w:t>
      </w:r>
    </w:p>
    <w:p w14:paraId="4A502E78" w14:textId="77777777" w:rsidR="00C43A97" w:rsidRDefault="00242ACB">
      <w:r>
        <w:rPr>
          <w:rFonts w:ascii="Courier New" w:eastAsia="Courier New" w:hAnsi="Courier New" w:cs="Courier New"/>
          <w:sz w:val="20"/>
          <w:szCs w:val="20"/>
        </w:rPr>
        <w:tab/>
        <w:t>SELECT UploadedBy.username, COUNT(UploadedBy.username) as numUploads</w:t>
      </w:r>
    </w:p>
    <w:p w14:paraId="011393FB" w14:textId="77777777" w:rsidR="00C43A97" w:rsidRDefault="00242ACB">
      <w:r>
        <w:rPr>
          <w:rFonts w:ascii="Courier New" w:eastAsia="Courier New" w:hAnsi="Courier New" w:cs="Courier New"/>
          <w:sz w:val="20"/>
          <w:szCs w:val="20"/>
        </w:rPr>
        <w:tab/>
        <w:t>FROM UploadedBy) AS UploadCountByUser</w:t>
      </w:r>
    </w:p>
    <w:p w14:paraId="6720A440" w14:textId="77777777" w:rsidR="00C43A97" w:rsidRDefault="00C43A97"/>
    <w:p w14:paraId="33069035" w14:textId="77777777" w:rsidR="00151DB1" w:rsidRDefault="00151DB1">
      <w:pPr>
        <w:rPr>
          <w:ins w:id="804" w:author="Microsoft Office User" w:date="2016-12-10T18:37:00Z"/>
          <w:rFonts w:ascii="Times New Roman" w:eastAsia="Times New Roman" w:hAnsi="Times New Roman" w:cs="Times New Roman"/>
          <w:b/>
          <w:sz w:val="24"/>
          <w:szCs w:val="24"/>
        </w:rPr>
      </w:pPr>
    </w:p>
    <w:p w14:paraId="1DD70943" w14:textId="77777777" w:rsidR="00151DB1" w:rsidRDefault="00151DB1">
      <w:pPr>
        <w:rPr>
          <w:ins w:id="805" w:author="Microsoft Office User" w:date="2016-12-10T18:37:00Z"/>
          <w:rFonts w:ascii="Times New Roman" w:eastAsia="Times New Roman" w:hAnsi="Times New Roman" w:cs="Times New Roman"/>
          <w:b/>
          <w:sz w:val="24"/>
          <w:szCs w:val="24"/>
        </w:rPr>
      </w:pPr>
    </w:p>
    <w:p w14:paraId="5D8B182B" w14:textId="77777777" w:rsidR="00151DB1" w:rsidRDefault="00151DB1">
      <w:pPr>
        <w:rPr>
          <w:ins w:id="806" w:author="Microsoft Office User" w:date="2016-12-10T18:37:00Z"/>
          <w:rFonts w:ascii="Times New Roman" w:eastAsia="Times New Roman" w:hAnsi="Times New Roman" w:cs="Times New Roman"/>
          <w:b/>
          <w:sz w:val="24"/>
          <w:szCs w:val="24"/>
        </w:rPr>
      </w:pPr>
    </w:p>
    <w:p w14:paraId="3C2B18BE" w14:textId="77777777" w:rsidR="00151DB1" w:rsidRDefault="00151DB1">
      <w:pPr>
        <w:rPr>
          <w:ins w:id="807" w:author="Microsoft Office User" w:date="2016-12-10T18:37:00Z"/>
          <w:rFonts w:ascii="Times New Roman" w:eastAsia="Times New Roman" w:hAnsi="Times New Roman" w:cs="Times New Roman"/>
          <w:b/>
          <w:sz w:val="24"/>
          <w:szCs w:val="24"/>
        </w:rPr>
      </w:pPr>
    </w:p>
    <w:p w14:paraId="6A4A2190" w14:textId="77777777" w:rsidR="00C43A97" w:rsidRDefault="00242ACB">
      <w:r>
        <w:rPr>
          <w:rFonts w:ascii="Times New Roman" w:eastAsia="Times New Roman" w:hAnsi="Times New Roman" w:cs="Times New Roman"/>
          <w:b/>
          <w:sz w:val="24"/>
          <w:szCs w:val="24"/>
        </w:rPr>
        <w:t>5. List of Project Members and a brief description of their roles.</w:t>
      </w:r>
    </w:p>
    <w:p w14:paraId="38F66F59" w14:textId="77777777" w:rsidR="00C43A97" w:rsidRDefault="00C43A97"/>
    <w:p w14:paraId="611A8199" w14:textId="77777777" w:rsidR="00C43A97" w:rsidRDefault="00242ACB">
      <w:r>
        <w:rPr>
          <w:rFonts w:ascii="Times New Roman" w:eastAsia="Times New Roman" w:hAnsi="Times New Roman" w:cs="Times New Roman"/>
          <w:sz w:val="24"/>
          <w:szCs w:val="24"/>
        </w:rPr>
        <w:t>In general, we all worked together on the project. More specifically, Jacob worked on writing the SQL queries, Justin worked on defining integrity constraints and creating the tables, and Ian worked on improving the global schema and ensuring it was in 3NF. We all checked over each other’s work, and this document was made in Google Drive and worked on collaboratively.</w:t>
      </w:r>
    </w:p>
    <w:p w14:paraId="50EAA35F" w14:textId="77777777" w:rsidR="00C43A97" w:rsidDel="002F1119" w:rsidRDefault="00C43A97">
      <w:pPr>
        <w:rPr>
          <w:del w:id="808" w:author="Microsoft Office User" w:date="2016-12-10T18:33:00Z"/>
        </w:rPr>
      </w:pPr>
    </w:p>
    <w:p w14:paraId="548A56B7" w14:textId="77777777" w:rsidR="00C43A97" w:rsidDel="002F1119" w:rsidRDefault="00242ACB">
      <w:pPr>
        <w:rPr>
          <w:del w:id="809" w:author="Microsoft Office User" w:date="2016-12-10T18:33:00Z"/>
        </w:rPr>
      </w:pPr>
      <w:del w:id="810" w:author="Microsoft Office User" w:date="2016-12-10T18:33:00Z">
        <w:r w:rsidDel="002F1119">
          <w:rPr>
            <w:rFonts w:ascii="Times New Roman" w:eastAsia="Times New Roman" w:hAnsi="Times New Roman" w:cs="Times New Roman"/>
            <w:b/>
            <w:sz w:val="24"/>
            <w:szCs w:val="24"/>
          </w:rPr>
          <w:delText>Updated ER Diagram and Schema Definition:</w:delText>
        </w:r>
      </w:del>
    </w:p>
    <w:p w14:paraId="5A2D9733" w14:textId="77777777" w:rsidR="00C43A97" w:rsidDel="002F1119" w:rsidRDefault="00C43A97">
      <w:pPr>
        <w:rPr>
          <w:del w:id="811" w:author="Microsoft Office User" w:date="2016-12-10T18:33:00Z"/>
        </w:rPr>
      </w:pPr>
    </w:p>
    <w:p w14:paraId="220E6EDF" w14:textId="77777777" w:rsidR="00C43A97" w:rsidDel="002F1119" w:rsidRDefault="00242ACB" w:rsidP="002F1119">
      <w:pPr>
        <w:rPr>
          <w:del w:id="812" w:author="Microsoft Office User" w:date="2016-12-10T18:32:00Z"/>
        </w:rPr>
      </w:pPr>
      <w:del w:id="813" w:author="Microsoft Office User" w:date="2016-12-10T18:32:00Z">
        <w:r w:rsidDel="002F1119">
          <w:rPr>
            <w:rFonts w:ascii="Times New Roman" w:eastAsia="Times New Roman" w:hAnsi="Times New Roman" w:cs="Times New Roman"/>
            <w:color w:val="111111"/>
            <w:sz w:val="24"/>
            <w:szCs w:val="24"/>
          </w:rPr>
          <w:delText>User(</w:delText>
        </w:r>
        <w:r w:rsidDel="002F1119">
          <w:rPr>
            <w:rFonts w:ascii="Times New Roman" w:eastAsia="Times New Roman" w:hAnsi="Times New Roman" w:cs="Times New Roman"/>
            <w:color w:val="111111"/>
            <w:sz w:val="24"/>
            <w:szCs w:val="24"/>
            <w:u w:val="single"/>
          </w:rPr>
          <w:delText>username</w:delText>
        </w:r>
        <w:r w:rsidDel="002F1119">
          <w:rPr>
            <w:rFonts w:ascii="Times New Roman" w:eastAsia="Times New Roman" w:hAnsi="Times New Roman" w:cs="Times New Roman"/>
            <w:color w:val="111111"/>
            <w:sz w:val="24"/>
            <w:szCs w:val="24"/>
          </w:rPr>
          <w:delText>: string, password: string, level: int(1-3), email: string, country: string,</w:delText>
        </w:r>
      </w:del>
    </w:p>
    <w:p w14:paraId="1EC037B5" w14:textId="77777777" w:rsidR="00C43A97" w:rsidDel="002F1119" w:rsidRDefault="00242ACB" w:rsidP="002F1119">
      <w:pPr>
        <w:rPr>
          <w:del w:id="814" w:author="Microsoft Office User" w:date="2016-12-10T18:32:00Z"/>
        </w:rPr>
      </w:pPr>
      <w:del w:id="815" w:author="Microsoft Office User" w:date="2016-12-10T18:32:00Z">
        <w:r w:rsidDel="002F1119">
          <w:rPr>
            <w:rFonts w:ascii="Times New Roman" w:eastAsia="Times New Roman" w:hAnsi="Times New Roman" w:cs="Times New Roman"/>
            <w:color w:val="111111"/>
            <w:sz w:val="24"/>
            <w:szCs w:val="24"/>
          </w:rPr>
          <w:delText xml:space="preserve">        birthdate: date, gender: string)</w:delText>
        </w:r>
      </w:del>
    </w:p>
    <w:p w14:paraId="4F25D44C" w14:textId="77777777" w:rsidR="00C43A97" w:rsidDel="002F1119" w:rsidRDefault="00242ACB" w:rsidP="002F1119">
      <w:pPr>
        <w:rPr>
          <w:del w:id="816" w:author="Microsoft Office User" w:date="2016-12-10T18:32:00Z"/>
        </w:rPr>
      </w:pPr>
      <w:del w:id="817" w:author="Microsoft Office User" w:date="2016-12-10T18:32:00Z">
        <w:r w:rsidDel="002F1119">
          <w:rPr>
            <w:rFonts w:ascii="Times New Roman" w:eastAsia="Times New Roman" w:hAnsi="Times New Roman" w:cs="Times New Roman"/>
            <w:color w:val="111111"/>
            <w:sz w:val="24"/>
            <w:szCs w:val="24"/>
          </w:rPr>
          <w:delText>Purchased(</w:delText>
        </w:r>
        <w:r w:rsidDel="002F1119">
          <w:rPr>
            <w:rFonts w:ascii="Times New Roman" w:eastAsia="Times New Roman" w:hAnsi="Times New Roman" w:cs="Times New Roman"/>
            <w:color w:val="FF0000"/>
            <w:sz w:val="24"/>
            <w:szCs w:val="24"/>
          </w:rPr>
          <w:delText>tid</w:delText>
        </w:r>
        <w:r w:rsidDel="002F1119">
          <w:rPr>
            <w:rFonts w:ascii="Times New Roman" w:eastAsia="Times New Roman" w:hAnsi="Times New Roman" w:cs="Times New Roman"/>
            <w:color w:val="111111"/>
            <w:sz w:val="24"/>
            <w:szCs w:val="24"/>
          </w:rPr>
          <w:delText xml:space="preserve">: integer, </w:delText>
        </w:r>
        <w:r w:rsidDel="002F1119">
          <w:rPr>
            <w:rFonts w:ascii="Times New Roman" w:eastAsia="Times New Roman" w:hAnsi="Times New Roman" w:cs="Times New Roman"/>
            <w:color w:val="FF0000"/>
            <w:sz w:val="24"/>
            <w:szCs w:val="24"/>
          </w:rPr>
          <w:delText>username</w:delText>
        </w:r>
        <w:r w:rsidDel="002F1119">
          <w:rPr>
            <w:rFonts w:ascii="Times New Roman" w:eastAsia="Times New Roman" w:hAnsi="Times New Roman" w:cs="Times New Roman"/>
            <w:color w:val="111111"/>
            <w:sz w:val="24"/>
            <w:szCs w:val="24"/>
          </w:rPr>
          <w:delText>: string)</w:delText>
        </w:r>
      </w:del>
    </w:p>
    <w:p w14:paraId="794E54A0" w14:textId="77777777" w:rsidR="00C43A97" w:rsidDel="002F1119" w:rsidRDefault="00242ACB" w:rsidP="002F1119">
      <w:pPr>
        <w:rPr>
          <w:del w:id="818" w:author="Microsoft Office User" w:date="2016-12-10T18:32:00Z"/>
        </w:rPr>
      </w:pPr>
      <w:del w:id="819" w:author="Microsoft Office User" w:date="2016-12-10T18:32:00Z">
        <w:r w:rsidDel="002F1119">
          <w:rPr>
            <w:rFonts w:ascii="Times New Roman" w:eastAsia="Times New Roman" w:hAnsi="Times New Roman" w:cs="Times New Roman"/>
            <w:color w:val="111111"/>
            <w:sz w:val="24"/>
            <w:szCs w:val="24"/>
          </w:rPr>
          <w:delText>Transaction(</w:delText>
        </w:r>
        <w:r w:rsidDel="002F1119">
          <w:rPr>
            <w:rFonts w:ascii="Times New Roman" w:eastAsia="Times New Roman" w:hAnsi="Times New Roman" w:cs="Times New Roman"/>
            <w:color w:val="111111"/>
            <w:sz w:val="24"/>
            <w:szCs w:val="24"/>
            <w:u w:val="single"/>
          </w:rPr>
          <w:delText>tid</w:delText>
        </w:r>
        <w:r w:rsidDel="002F1119">
          <w:rPr>
            <w:rFonts w:ascii="Times New Roman" w:eastAsia="Times New Roman" w:hAnsi="Times New Roman" w:cs="Times New Roman"/>
            <w:color w:val="111111"/>
            <w:sz w:val="24"/>
            <w:szCs w:val="24"/>
          </w:rPr>
          <w:delText>: integer, chargedCC: string, date: date)</w:delText>
        </w:r>
      </w:del>
    </w:p>
    <w:p w14:paraId="4D118957" w14:textId="77777777" w:rsidR="00C43A97" w:rsidDel="002F1119" w:rsidRDefault="00242ACB" w:rsidP="002F1119">
      <w:pPr>
        <w:rPr>
          <w:del w:id="820" w:author="Microsoft Office User" w:date="2016-12-10T18:32:00Z"/>
        </w:rPr>
      </w:pPr>
      <w:del w:id="821" w:author="Microsoft Office User" w:date="2016-12-10T18:32:00Z">
        <w:r w:rsidDel="002F1119">
          <w:rPr>
            <w:rFonts w:ascii="Times New Roman" w:eastAsia="Times New Roman" w:hAnsi="Times New Roman" w:cs="Times New Roman"/>
            <w:color w:val="111111"/>
            <w:sz w:val="24"/>
            <w:szCs w:val="24"/>
          </w:rPr>
          <w:delText>ChargedTo(</w:delText>
        </w:r>
        <w:r w:rsidDel="002F1119">
          <w:rPr>
            <w:rFonts w:ascii="Times New Roman" w:eastAsia="Times New Roman" w:hAnsi="Times New Roman" w:cs="Times New Roman"/>
            <w:color w:val="FF0000"/>
            <w:sz w:val="24"/>
            <w:szCs w:val="24"/>
          </w:rPr>
          <w:delText>ccnum</w:delText>
        </w:r>
        <w:r w:rsidDel="002F1119">
          <w:rPr>
            <w:rFonts w:ascii="Times New Roman" w:eastAsia="Times New Roman" w:hAnsi="Times New Roman" w:cs="Times New Roman"/>
            <w:color w:val="111111"/>
            <w:sz w:val="24"/>
            <w:szCs w:val="24"/>
          </w:rPr>
          <w:delText xml:space="preserve">: String, </w:delText>
        </w:r>
        <w:r w:rsidDel="002F1119">
          <w:rPr>
            <w:rFonts w:ascii="Times New Roman" w:eastAsia="Times New Roman" w:hAnsi="Times New Roman" w:cs="Times New Roman"/>
            <w:color w:val="FF0000"/>
            <w:sz w:val="24"/>
            <w:szCs w:val="24"/>
          </w:rPr>
          <w:delText>username</w:delText>
        </w:r>
        <w:r w:rsidDel="002F1119">
          <w:rPr>
            <w:rFonts w:ascii="Times New Roman" w:eastAsia="Times New Roman" w:hAnsi="Times New Roman" w:cs="Times New Roman"/>
            <w:color w:val="111111"/>
            <w:sz w:val="24"/>
            <w:szCs w:val="24"/>
          </w:rPr>
          <w:delText>: string)</w:delText>
        </w:r>
      </w:del>
    </w:p>
    <w:p w14:paraId="34CEBB54" w14:textId="77777777" w:rsidR="00C43A97" w:rsidDel="002F1119" w:rsidRDefault="00242ACB" w:rsidP="002F1119">
      <w:pPr>
        <w:rPr>
          <w:del w:id="822" w:author="Microsoft Office User" w:date="2016-12-10T18:32:00Z"/>
        </w:rPr>
      </w:pPr>
      <w:del w:id="823" w:author="Microsoft Office User" w:date="2016-12-10T18:32:00Z">
        <w:r w:rsidDel="002F1119">
          <w:rPr>
            <w:rFonts w:ascii="Times New Roman" w:eastAsia="Times New Roman" w:hAnsi="Times New Roman" w:cs="Times New Roman"/>
            <w:color w:val="111111"/>
            <w:sz w:val="24"/>
            <w:szCs w:val="24"/>
          </w:rPr>
          <w:delText>Billing(</w:delText>
        </w:r>
        <w:r w:rsidDel="002F1119">
          <w:rPr>
            <w:rFonts w:ascii="Times New Roman" w:eastAsia="Times New Roman" w:hAnsi="Times New Roman" w:cs="Times New Roman"/>
            <w:color w:val="111111"/>
            <w:sz w:val="24"/>
            <w:szCs w:val="24"/>
            <w:u w:val="single"/>
          </w:rPr>
          <w:delText>ccnum</w:delText>
        </w:r>
        <w:r w:rsidDel="002F1119">
          <w:rPr>
            <w:rFonts w:ascii="Times New Roman" w:eastAsia="Times New Roman" w:hAnsi="Times New Roman" w:cs="Times New Roman"/>
            <w:color w:val="111111"/>
            <w:sz w:val="24"/>
            <w:szCs w:val="24"/>
          </w:rPr>
          <w:delText>: string, address: string, type: string)</w:delText>
        </w:r>
      </w:del>
    </w:p>
    <w:p w14:paraId="79F54E7E" w14:textId="77777777" w:rsidR="00C43A97" w:rsidDel="002F1119" w:rsidRDefault="00242ACB" w:rsidP="002F1119">
      <w:pPr>
        <w:rPr>
          <w:del w:id="824" w:author="Microsoft Office User" w:date="2016-12-10T18:32:00Z"/>
        </w:rPr>
      </w:pPr>
      <w:del w:id="825" w:author="Microsoft Office User" w:date="2016-12-10T18:32:00Z">
        <w:r w:rsidDel="002F1119">
          <w:rPr>
            <w:rFonts w:ascii="Times New Roman" w:eastAsia="Times New Roman" w:hAnsi="Times New Roman" w:cs="Times New Roman"/>
            <w:color w:val="111111"/>
            <w:sz w:val="24"/>
            <w:szCs w:val="24"/>
          </w:rPr>
          <w:delText>Media(</w:delText>
        </w:r>
        <w:r w:rsidDel="002F1119">
          <w:rPr>
            <w:rFonts w:ascii="Times New Roman" w:eastAsia="Times New Roman" w:hAnsi="Times New Roman" w:cs="Times New Roman"/>
            <w:color w:val="111111"/>
            <w:sz w:val="24"/>
            <w:szCs w:val="24"/>
            <w:u w:val="single"/>
          </w:rPr>
          <w:delText>mediaID</w:delText>
        </w:r>
        <w:r w:rsidDel="002F1119">
          <w:rPr>
            <w:rFonts w:ascii="Times New Roman" w:eastAsia="Times New Roman" w:hAnsi="Times New Roman" w:cs="Times New Roman"/>
            <w:color w:val="111111"/>
            <w:sz w:val="24"/>
            <w:szCs w:val="24"/>
          </w:rPr>
          <w:delText>: integer, private: boolean, filepath: string, extension: string)</w:delText>
        </w:r>
      </w:del>
    </w:p>
    <w:p w14:paraId="52D134D4" w14:textId="77777777" w:rsidR="00C43A97" w:rsidDel="002F1119" w:rsidRDefault="00242ACB" w:rsidP="002F1119">
      <w:pPr>
        <w:rPr>
          <w:del w:id="826" w:author="Microsoft Office User" w:date="2016-12-10T18:32:00Z"/>
        </w:rPr>
      </w:pPr>
      <w:del w:id="827" w:author="Microsoft Office User" w:date="2016-12-10T18:32:00Z">
        <w:r w:rsidDel="002F1119">
          <w:rPr>
            <w:rFonts w:ascii="Times New Roman" w:eastAsia="Times New Roman" w:hAnsi="Times New Roman" w:cs="Times New Roman"/>
            <w:color w:val="111111"/>
            <w:sz w:val="24"/>
            <w:szCs w:val="24"/>
          </w:rPr>
          <w:delText>UploadedBy(</w:delText>
        </w:r>
        <w:r w:rsidDel="002F1119">
          <w:rPr>
            <w:rFonts w:ascii="Times New Roman" w:eastAsia="Times New Roman" w:hAnsi="Times New Roman" w:cs="Times New Roman"/>
            <w:color w:val="FF0000"/>
            <w:sz w:val="24"/>
            <w:szCs w:val="24"/>
          </w:rPr>
          <w:delText>username</w:delText>
        </w:r>
        <w:r w:rsidDel="002F1119">
          <w:rPr>
            <w:rFonts w:ascii="Times New Roman" w:eastAsia="Times New Roman" w:hAnsi="Times New Roman" w:cs="Times New Roman"/>
            <w:color w:val="111111"/>
            <w:sz w:val="24"/>
            <w:szCs w:val="24"/>
          </w:rPr>
          <w:delText xml:space="preserve">: string, </w:delText>
        </w:r>
        <w:r w:rsidDel="002F1119">
          <w:rPr>
            <w:rFonts w:ascii="Times New Roman" w:eastAsia="Times New Roman" w:hAnsi="Times New Roman" w:cs="Times New Roman"/>
            <w:color w:val="FF0000"/>
            <w:sz w:val="24"/>
            <w:szCs w:val="24"/>
          </w:rPr>
          <w:delText>mediaId</w:delText>
        </w:r>
        <w:r w:rsidDel="002F1119">
          <w:rPr>
            <w:rFonts w:ascii="Times New Roman" w:eastAsia="Times New Roman" w:hAnsi="Times New Roman" w:cs="Times New Roman"/>
            <w:sz w:val="24"/>
            <w:szCs w:val="24"/>
          </w:rPr>
          <w:delText>: integer</w:delText>
        </w:r>
        <w:r w:rsidDel="002F1119">
          <w:rPr>
            <w:rFonts w:ascii="Times New Roman" w:eastAsia="Times New Roman" w:hAnsi="Times New Roman" w:cs="Times New Roman"/>
            <w:color w:val="111111"/>
            <w:sz w:val="24"/>
            <w:szCs w:val="24"/>
          </w:rPr>
          <w:delText>)</w:delText>
        </w:r>
      </w:del>
    </w:p>
    <w:p w14:paraId="3EE48900" w14:textId="77777777" w:rsidR="00C43A97" w:rsidDel="002F1119" w:rsidRDefault="00242ACB" w:rsidP="002F1119">
      <w:pPr>
        <w:rPr>
          <w:del w:id="828" w:author="Microsoft Office User" w:date="2016-12-10T18:32:00Z"/>
        </w:rPr>
      </w:pPr>
      <w:del w:id="829" w:author="Microsoft Office User" w:date="2016-12-10T18:32:00Z">
        <w:r w:rsidDel="002F1119">
          <w:rPr>
            <w:rFonts w:ascii="Times New Roman" w:eastAsia="Times New Roman" w:hAnsi="Times New Roman" w:cs="Times New Roman"/>
            <w:color w:val="111111"/>
            <w:sz w:val="24"/>
            <w:szCs w:val="24"/>
          </w:rPr>
          <w:delText>Rated(</w:delText>
        </w:r>
        <w:r w:rsidDel="002F1119">
          <w:rPr>
            <w:rFonts w:ascii="Times New Roman" w:eastAsia="Times New Roman" w:hAnsi="Times New Roman" w:cs="Times New Roman"/>
            <w:color w:val="FF0000"/>
            <w:sz w:val="24"/>
            <w:szCs w:val="24"/>
          </w:rPr>
          <w:delText>username</w:delText>
        </w:r>
        <w:r w:rsidDel="002F1119">
          <w:rPr>
            <w:rFonts w:ascii="Times New Roman" w:eastAsia="Times New Roman" w:hAnsi="Times New Roman" w:cs="Times New Roman"/>
            <w:color w:val="111111"/>
            <w:sz w:val="24"/>
            <w:szCs w:val="24"/>
          </w:rPr>
          <w:delText xml:space="preserve">: string, </w:delText>
        </w:r>
        <w:r w:rsidDel="002F1119">
          <w:rPr>
            <w:rFonts w:ascii="Times New Roman" w:eastAsia="Times New Roman" w:hAnsi="Times New Roman" w:cs="Times New Roman"/>
            <w:color w:val="FF0000"/>
            <w:sz w:val="24"/>
            <w:szCs w:val="24"/>
          </w:rPr>
          <w:delText>mediaId</w:delText>
        </w:r>
        <w:r w:rsidDel="002F1119">
          <w:rPr>
            <w:rFonts w:ascii="Times New Roman" w:eastAsia="Times New Roman" w:hAnsi="Times New Roman" w:cs="Times New Roman"/>
            <w:color w:val="111111"/>
            <w:sz w:val="24"/>
            <w:szCs w:val="24"/>
          </w:rPr>
          <w:delText>: integer, rating: int(1-10))</w:delText>
        </w:r>
      </w:del>
    </w:p>
    <w:p w14:paraId="606892A0" w14:textId="77777777" w:rsidR="00C43A97" w:rsidDel="002F1119" w:rsidRDefault="00242ACB" w:rsidP="002F1119">
      <w:pPr>
        <w:rPr>
          <w:del w:id="830" w:author="Microsoft Office User" w:date="2016-12-10T18:32:00Z"/>
        </w:rPr>
      </w:pPr>
      <w:del w:id="831" w:author="Microsoft Office User" w:date="2016-12-10T18:32:00Z">
        <w:r w:rsidDel="002F1119">
          <w:rPr>
            <w:rFonts w:ascii="Times New Roman" w:eastAsia="Times New Roman" w:hAnsi="Times New Roman" w:cs="Times New Roman"/>
            <w:color w:val="111111"/>
            <w:sz w:val="24"/>
            <w:szCs w:val="24"/>
          </w:rPr>
          <w:delText>Picture(</w:delText>
        </w:r>
        <w:r w:rsidDel="002F1119">
          <w:rPr>
            <w:rFonts w:ascii="Times New Roman" w:eastAsia="Times New Roman" w:hAnsi="Times New Roman" w:cs="Times New Roman"/>
            <w:color w:val="111111"/>
            <w:sz w:val="24"/>
            <w:szCs w:val="24"/>
            <w:u w:val="single"/>
          </w:rPr>
          <w:delText>pictureId</w:delText>
        </w:r>
        <w:r w:rsidDel="002F1119">
          <w:rPr>
            <w:rFonts w:ascii="Times New Roman" w:eastAsia="Times New Roman" w:hAnsi="Times New Roman" w:cs="Times New Roman"/>
            <w:color w:val="111111"/>
            <w:sz w:val="24"/>
            <w:szCs w:val="24"/>
          </w:rPr>
          <w:delText xml:space="preserve">: integer, description: string, </w:delText>
        </w:r>
        <w:r w:rsidDel="002F1119">
          <w:rPr>
            <w:rFonts w:ascii="Times New Roman" w:eastAsia="Times New Roman" w:hAnsi="Times New Roman" w:cs="Times New Roman"/>
            <w:color w:val="FF0000"/>
            <w:sz w:val="24"/>
            <w:szCs w:val="24"/>
          </w:rPr>
          <w:delText>mediaId</w:delText>
        </w:r>
        <w:r w:rsidDel="002F1119">
          <w:rPr>
            <w:rFonts w:ascii="Times New Roman" w:eastAsia="Times New Roman" w:hAnsi="Times New Roman" w:cs="Times New Roman"/>
            <w:color w:val="111111"/>
            <w:sz w:val="24"/>
            <w:szCs w:val="24"/>
          </w:rPr>
          <w:delText>: integer)</w:delText>
        </w:r>
      </w:del>
    </w:p>
    <w:p w14:paraId="26CDE4DC" w14:textId="77777777" w:rsidR="00C43A97" w:rsidDel="002F1119" w:rsidRDefault="00242ACB" w:rsidP="002F1119">
      <w:pPr>
        <w:rPr>
          <w:del w:id="832" w:author="Microsoft Office User" w:date="2016-12-10T18:32:00Z"/>
        </w:rPr>
      </w:pPr>
      <w:del w:id="833" w:author="Microsoft Office User" w:date="2016-12-10T18:32:00Z">
        <w:r w:rsidDel="002F1119">
          <w:rPr>
            <w:rFonts w:ascii="Times New Roman" w:eastAsia="Times New Roman" w:hAnsi="Times New Roman" w:cs="Times New Roman"/>
            <w:color w:val="111111"/>
            <w:sz w:val="24"/>
            <w:szCs w:val="24"/>
          </w:rPr>
          <w:delText>Music(</w:delText>
        </w:r>
        <w:r w:rsidDel="002F1119">
          <w:rPr>
            <w:rFonts w:ascii="Times New Roman" w:eastAsia="Times New Roman" w:hAnsi="Times New Roman" w:cs="Times New Roman"/>
            <w:color w:val="111111"/>
            <w:sz w:val="24"/>
            <w:szCs w:val="24"/>
            <w:u w:val="single"/>
          </w:rPr>
          <w:delText>musicId</w:delText>
        </w:r>
        <w:r w:rsidDel="002F1119">
          <w:rPr>
            <w:rFonts w:ascii="Times New Roman" w:eastAsia="Times New Roman" w:hAnsi="Times New Roman" w:cs="Times New Roman"/>
            <w:color w:val="111111"/>
            <w:sz w:val="24"/>
            <w:szCs w:val="24"/>
          </w:rPr>
          <w:delText xml:space="preserve">: Integer, duration: int, artist: string, </w:delText>
        </w:r>
        <w:r w:rsidDel="002F1119">
          <w:rPr>
            <w:rFonts w:ascii="Times New Roman" w:eastAsia="Times New Roman" w:hAnsi="Times New Roman" w:cs="Times New Roman"/>
            <w:color w:val="FF0000"/>
            <w:sz w:val="24"/>
            <w:szCs w:val="24"/>
          </w:rPr>
          <w:delText>mediaId</w:delText>
        </w:r>
        <w:r w:rsidDel="002F1119">
          <w:rPr>
            <w:rFonts w:ascii="Times New Roman" w:eastAsia="Times New Roman" w:hAnsi="Times New Roman" w:cs="Times New Roman"/>
            <w:color w:val="111111"/>
            <w:sz w:val="24"/>
            <w:szCs w:val="24"/>
          </w:rPr>
          <w:delText>: integer)</w:delText>
        </w:r>
      </w:del>
    </w:p>
    <w:p w14:paraId="43D19281" w14:textId="77777777" w:rsidR="00C43A97" w:rsidDel="002F1119" w:rsidRDefault="00242ACB" w:rsidP="002F1119">
      <w:pPr>
        <w:rPr>
          <w:del w:id="834" w:author="Microsoft Office User" w:date="2016-12-10T18:32:00Z"/>
        </w:rPr>
      </w:pPr>
      <w:del w:id="835" w:author="Microsoft Office User" w:date="2016-12-10T18:32:00Z">
        <w:r w:rsidDel="002F1119">
          <w:rPr>
            <w:rFonts w:ascii="Times New Roman" w:eastAsia="Times New Roman" w:hAnsi="Times New Roman" w:cs="Times New Roman"/>
            <w:color w:val="111111"/>
            <w:sz w:val="24"/>
            <w:szCs w:val="24"/>
          </w:rPr>
          <w:delText>MusicTypeOf(</w:delText>
        </w:r>
        <w:r w:rsidDel="002F1119">
          <w:rPr>
            <w:rFonts w:ascii="Times New Roman" w:eastAsia="Times New Roman" w:hAnsi="Times New Roman" w:cs="Times New Roman"/>
            <w:color w:val="FF0000"/>
            <w:sz w:val="24"/>
            <w:szCs w:val="24"/>
          </w:rPr>
          <w:delText>name</w:delText>
        </w:r>
        <w:r w:rsidDel="002F1119">
          <w:rPr>
            <w:rFonts w:ascii="Times New Roman" w:eastAsia="Times New Roman" w:hAnsi="Times New Roman" w:cs="Times New Roman"/>
            <w:color w:val="111111"/>
            <w:sz w:val="24"/>
            <w:szCs w:val="24"/>
          </w:rPr>
          <w:delText xml:space="preserve">: string, </w:delText>
        </w:r>
        <w:r w:rsidDel="002F1119">
          <w:rPr>
            <w:rFonts w:ascii="Times New Roman" w:eastAsia="Times New Roman" w:hAnsi="Times New Roman" w:cs="Times New Roman"/>
            <w:color w:val="FF0000"/>
            <w:sz w:val="24"/>
            <w:szCs w:val="24"/>
          </w:rPr>
          <w:delText>musicId</w:delText>
        </w:r>
        <w:r w:rsidDel="002F1119">
          <w:rPr>
            <w:rFonts w:ascii="Times New Roman" w:eastAsia="Times New Roman" w:hAnsi="Times New Roman" w:cs="Times New Roman"/>
            <w:color w:val="111111"/>
            <w:sz w:val="24"/>
            <w:szCs w:val="24"/>
          </w:rPr>
          <w:delText>: integer)</w:delText>
        </w:r>
      </w:del>
    </w:p>
    <w:p w14:paraId="59EE3CBF" w14:textId="77777777" w:rsidR="00C43A97" w:rsidDel="002F1119" w:rsidRDefault="00242ACB" w:rsidP="002F1119">
      <w:pPr>
        <w:rPr>
          <w:del w:id="836" w:author="Microsoft Office User" w:date="2016-12-10T18:32:00Z"/>
        </w:rPr>
      </w:pPr>
      <w:del w:id="837" w:author="Microsoft Office User" w:date="2016-12-10T18:32:00Z">
        <w:r w:rsidDel="002F1119">
          <w:rPr>
            <w:rFonts w:ascii="Times New Roman" w:eastAsia="Times New Roman" w:hAnsi="Times New Roman" w:cs="Times New Roman"/>
            <w:color w:val="111111"/>
            <w:sz w:val="24"/>
            <w:szCs w:val="24"/>
          </w:rPr>
          <w:delText>MusicGenre(</w:delText>
        </w:r>
        <w:r w:rsidDel="002F1119">
          <w:rPr>
            <w:rFonts w:ascii="Times New Roman" w:eastAsia="Times New Roman" w:hAnsi="Times New Roman" w:cs="Times New Roman"/>
            <w:color w:val="111111"/>
            <w:sz w:val="24"/>
            <w:szCs w:val="24"/>
            <w:u w:val="single"/>
          </w:rPr>
          <w:delText>name</w:delText>
        </w:r>
        <w:r w:rsidDel="002F1119">
          <w:rPr>
            <w:rFonts w:ascii="Times New Roman" w:eastAsia="Times New Roman" w:hAnsi="Times New Roman" w:cs="Times New Roman"/>
            <w:color w:val="111111"/>
            <w:sz w:val="24"/>
            <w:szCs w:val="24"/>
          </w:rPr>
          <w:delText>: string)</w:delText>
        </w:r>
      </w:del>
    </w:p>
    <w:p w14:paraId="239D5C15" w14:textId="77777777" w:rsidR="00C43A97" w:rsidDel="002F1119" w:rsidRDefault="00242ACB" w:rsidP="002F1119">
      <w:pPr>
        <w:rPr>
          <w:del w:id="838" w:author="Microsoft Office User" w:date="2016-12-10T18:32:00Z"/>
        </w:rPr>
      </w:pPr>
      <w:del w:id="839" w:author="Microsoft Office User" w:date="2016-12-10T18:32:00Z">
        <w:r w:rsidDel="002F1119">
          <w:rPr>
            <w:rFonts w:ascii="Times New Roman" w:eastAsia="Times New Roman" w:hAnsi="Times New Roman" w:cs="Times New Roman"/>
            <w:color w:val="111111"/>
            <w:sz w:val="24"/>
            <w:szCs w:val="24"/>
          </w:rPr>
          <w:delText>Video(</w:delText>
        </w:r>
        <w:r w:rsidDel="002F1119">
          <w:rPr>
            <w:rFonts w:ascii="Times New Roman" w:eastAsia="Times New Roman" w:hAnsi="Times New Roman" w:cs="Times New Roman"/>
            <w:color w:val="111111"/>
            <w:sz w:val="24"/>
            <w:szCs w:val="24"/>
            <w:u w:val="single"/>
          </w:rPr>
          <w:delText>videoId</w:delText>
        </w:r>
        <w:r w:rsidDel="002F1119">
          <w:rPr>
            <w:rFonts w:ascii="Times New Roman" w:eastAsia="Times New Roman" w:hAnsi="Times New Roman" w:cs="Times New Roman"/>
            <w:color w:val="111111"/>
            <w:sz w:val="24"/>
            <w:szCs w:val="24"/>
          </w:rPr>
          <w:delText xml:space="preserve">: Integer, duration: int, </w:delText>
        </w:r>
        <w:r w:rsidDel="002F1119">
          <w:rPr>
            <w:rFonts w:ascii="Times New Roman" w:eastAsia="Times New Roman" w:hAnsi="Times New Roman" w:cs="Times New Roman"/>
            <w:color w:val="FF0000"/>
            <w:sz w:val="24"/>
            <w:szCs w:val="24"/>
          </w:rPr>
          <w:delText>mediaId</w:delText>
        </w:r>
        <w:r w:rsidDel="002F1119">
          <w:rPr>
            <w:rFonts w:ascii="Times New Roman" w:eastAsia="Times New Roman" w:hAnsi="Times New Roman" w:cs="Times New Roman"/>
            <w:color w:val="111111"/>
            <w:sz w:val="24"/>
            <w:szCs w:val="24"/>
          </w:rPr>
          <w:delText>: integer)</w:delText>
        </w:r>
      </w:del>
    </w:p>
    <w:p w14:paraId="66E24C4C" w14:textId="77777777" w:rsidR="00C43A97" w:rsidDel="002F1119" w:rsidRDefault="00242ACB" w:rsidP="002F1119">
      <w:pPr>
        <w:rPr>
          <w:del w:id="840" w:author="Microsoft Office User" w:date="2016-12-10T18:32:00Z"/>
        </w:rPr>
      </w:pPr>
      <w:del w:id="841" w:author="Microsoft Office User" w:date="2016-12-10T18:32:00Z">
        <w:r w:rsidDel="002F1119">
          <w:rPr>
            <w:rFonts w:ascii="Times New Roman" w:eastAsia="Times New Roman" w:hAnsi="Times New Roman" w:cs="Times New Roman"/>
            <w:color w:val="111111"/>
            <w:sz w:val="24"/>
            <w:szCs w:val="24"/>
          </w:rPr>
          <w:delText>HomeVideo(</w:delText>
        </w:r>
        <w:r w:rsidDel="002F1119">
          <w:rPr>
            <w:rFonts w:ascii="Times New Roman" w:eastAsia="Times New Roman" w:hAnsi="Times New Roman" w:cs="Times New Roman"/>
            <w:color w:val="111111"/>
            <w:sz w:val="24"/>
            <w:szCs w:val="24"/>
            <w:u w:val="single"/>
          </w:rPr>
          <w:delText>homeVideoId</w:delText>
        </w:r>
        <w:r w:rsidDel="002F1119">
          <w:rPr>
            <w:rFonts w:ascii="Times New Roman" w:eastAsia="Times New Roman" w:hAnsi="Times New Roman" w:cs="Times New Roman"/>
            <w:color w:val="111111"/>
            <w:sz w:val="24"/>
            <w:szCs w:val="24"/>
          </w:rPr>
          <w:delText xml:space="preserve">: Integer, description: string, </w:delText>
        </w:r>
        <w:r w:rsidDel="002F1119">
          <w:rPr>
            <w:rFonts w:ascii="Times New Roman" w:eastAsia="Times New Roman" w:hAnsi="Times New Roman" w:cs="Times New Roman"/>
            <w:color w:val="FF0000"/>
            <w:sz w:val="24"/>
            <w:szCs w:val="24"/>
          </w:rPr>
          <w:delText>videoId</w:delText>
        </w:r>
        <w:r w:rsidDel="002F1119">
          <w:rPr>
            <w:rFonts w:ascii="Times New Roman" w:eastAsia="Times New Roman" w:hAnsi="Times New Roman" w:cs="Times New Roman"/>
            <w:color w:val="111111"/>
            <w:sz w:val="24"/>
            <w:szCs w:val="24"/>
          </w:rPr>
          <w:delText>: integer)</w:delText>
        </w:r>
      </w:del>
    </w:p>
    <w:p w14:paraId="1295E211" w14:textId="77777777" w:rsidR="00C43A97" w:rsidDel="002F1119" w:rsidRDefault="00242ACB" w:rsidP="002F1119">
      <w:pPr>
        <w:rPr>
          <w:del w:id="842" w:author="Microsoft Office User" w:date="2016-12-10T18:32:00Z"/>
        </w:rPr>
      </w:pPr>
      <w:del w:id="843" w:author="Microsoft Office User" w:date="2016-12-10T18:32:00Z">
        <w:r w:rsidDel="002F1119">
          <w:rPr>
            <w:rFonts w:ascii="Times New Roman" w:eastAsia="Times New Roman" w:hAnsi="Times New Roman" w:cs="Times New Roman"/>
            <w:color w:val="111111"/>
            <w:sz w:val="24"/>
            <w:szCs w:val="24"/>
          </w:rPr>
          <w:delText>Movie(</w:delText>
        </w:r>
        <w:r w:rsidDel="002F1119">
          <w:rPr>
            <w:rFonts w:ascii="Times New Roman" w:eastAsia="Times New Roman" w:hAnsi="Times New Roman" w:cs="Times New Roman"/>
            <w:color w:val="111111"/>
            <w:sz w:val="24"/>
            <w:szCs w:val="24"/>
            <w:u w:val="single"/>
          </w:rPr>
          <w:delText>movieId</w:delText>
        </w:r>
        <w:r w:rsidDel="002F1119">
          <w:rPr>
            <w:rFonts w:ascii="Times New Roman" w:eastAsia="Times New Roman" w:hAnsi="Times New Roman" w:cs="Times New Roman"/>
            <w:color w:val="111111"/>
            <w:sz w:val="24"/>
            <w:szCs w:val="24"/>
          </w:rPr>
          <w:delText xml:space="preserve">: Integer, director: string, ageRating: string, </w:delText>
        </w:r>
        <w:r w:rsidDel="002F1119">
          <w:rPr>
            <w:rFonts w:ascii="Times New Roman" w:eastAsia="Times New Roman" w:hAnsi="Times New Roman" w:cs="Times New Roman"/>
            <w:color w:val="FF0000"/>
            <w:sz w:val="24"/>
            <w:szCs w:val="24"/>
          </w:rPr>
          <w:delText>videoId</w:delText>
        </w:r>
        <w:r w:rsidDel="002F1119">
          <w:rPr>
            <w:rFonts w:ascii="Times New Roman" w:eastAsia="Times New Roman" w:hAnsi="Times New Roman" w:cs="Times New Roman"/>
            <w:color w:val="111111"/>
            <w:sz w:val="24"/>
            <w:szCs w:val="24"/>
          </w:rPr>
          <w:delText>: integer</w:delText>
        </w:r>
      </w:del>
    </w:p>
    <w:p w14:paraId="1B0E7394" w14:textId="77777777" w:rsidR="00C43A97" w:rsidDel="002F1119" w:rsidRDefault="00242ACB" w:rsidP="002F1119">
      <w:pPr>
        <w:rPr>
          <w:del w:id="844" w:author="Microsoft Office User" w:date="2016-12-10T18:32:00Z"/>
        </w:rPr>
      </w:pPr>
      <w:del w:id="845" w:author="Microsoft Office User" w:date="2016-12-10T18:32:00Z">
        <w:r w:rsidDel="002F1119">
          <w:rPr>
            <w:rFonts w:ascii="Times New Roman" w:eastAsia="Times New Roman" w:hAnsi="Times New Roman" w:cs="Times New Roman"/>
            <w:color w:val="111111"/>
            <w:sz w:val="24"/>
            <w:szCs w:val="24"/>
          </w:rPr>
          <w:delText>MovieTypeOf(</w:delText>
        </w:r>
        <w:r w:rsidDel="002F1119">
          <w:rPr>
            <w:rFonts w:ascii="Times New Roman" w:eastAsia="Times New Roman" w:hAnsi="Times New Roman" w:cs="Times New Roman"/>
            <w:color w:val="FF0000"/>
            <w:sz w:val="24"/>
            <w:szCs w:val="24"/>
          </w:rPr>
          <w:delText>movieId</w:delText>
        </w:r>
        <w:r w:rsidDel="002F1119">
          <w:rPr>
            <w:rFonts w:ascii="Times New Roman" w:eastAsia="Times New Roman" w:hAnsi="Times New Roman" w:cs="Times New Roman"/>
            <w:color w:val="111111"/>
            <w:sz w:val="24"/>
            <w:szCs w:val="24"/>
          </w:rPr>
          <w:delText xml:space="preserve">: integer, </w:delText>
        </w:r>
        <w:r w:rsidDel="002F1119">
          <w:rPr>
            <w:rFonts w:ascii="Times New Roman" w:eastAsia="Times New Roman" w:hAnsi="Times New Roman" w:cs="Times New Roman"/>
            <w:color w:val="FF0000"/>
            <w:sz w:val="24"/>
            <w:szCs w:val="24"/>
          </w:rPr>
          <w:delText>name</w:delText>
        </w:r>
        <w:r w:rsidDel="002F1119">
          <w:rPr>
            <w:rFonts w:ascii="Times New Roman" w:eastAsia="Times New Roman" w:hAnsi="Times New Roman" w:cs="Times New Roman"/>
            <w:color w:val="111111"/>
            <w:sz w:val="24"/>
            <w:szCs w:val="24"/>
          </w:rPr>
          <w:delText>: string)</w:delText>
        </w:r>
      </w:del>
    </w:p>
    <w:p w14:paraId="1474C099" w14:textId="77777777" w:rsidR="00C43A97" w:rsidDel="002F1119" w:rsidRDefault="00242ACB" w:rsidP="002F1119">
      <w:pPr>
        <w:rPr>
          <w:del w:id="846" w:author="Microsoft Office User" w:date="2016-12-10T18:32:00Z"/>
        </w:rPr>
      </w:pPr>
      <w:del w:id="847" w:author="Microsoft Office User" w:date="2016-12-10T18:32:00Z">
        <w:r w:rsidDel="002F1119">
          <w:rPr>
            <w:rFonts w:ascii="Times New Roman" w:eastAsia="Times New Roman" w:hAnsi="Times New Roman" w:cs="Times New Roman"/>
            <w:color w:val="111111"/>
            <w:sz w:val="24"/>
            <w:szCs w:val="24"/>
          </w:rPr>
          <w:delText>MovieGenre(</w:delText>
        </w:r>
        <w:r w:rsidDel="002F1119">
          <w:rPr>
            <w:rFonts w:ascii="Times New Roman" w:eastAsia="Times New Roman" w:hAnsi="Times New Roman" w:cs="Times New Roman"/>
            <w:color w:val="111111"/>
            <w:sz w:val="24"/>
            <w:szCs w:val="24"/>
            <w:u w:val="single"/>
          </w:rPr>
          <w:delText>name</w:delText>
        </w:r>
        <w:r w:rsidDel="002F1119">
          <w:rPr>
            <w:rFonts w:ascii="Times New Roman" w:eastAsia="Times New Roman" w:hAnsi="Times New Roman" w:cs="Times New Roman"/>
            <w:color w:val="111111"/>
            <w:sz w:val="24"/>
            <w:szCs w:val="24"/>
          </w:rPr>
          <w:delText>: string)</w:delText>
        </w:r>
      </w:del>
    </w:p>
    <w:p w14:paraId="5E0D5A2A" w14:textId="77777777" w:rsidR="00C43A97" w:rsidDel="002F1119" w:rsidRDefault="00242ACB" w:rsidP="002F1119">
      <w:pPr>
        <w:rPr>
          <w:del w:id="848" w:author="Microsoft Office User" w:date="2016-12-10T18:32:00Z"/>
        </w:rPr>
      </w:pPr>
      <w:del w:id="849" w:author="Microsoft Office User" w:date="2016-12-10T18:32:00Z">
        <w:r w:rsidDel="002F1119">
          <w:rPr>
            <w:rFonts w:ascii="Times New Roman" w:eastAsia="Times New Roman" w:hAnsi="Times New Roman" w:cs="Times New Roman"/>
            <w:color w:val="111111"/>
            <w:sz w:val="24"/>
            <w:szCs w:val="24"/>
          </w:rPr>
          <w:delText>In(</w:delText>
        </w:r>
        <w:r w:rsidDel="002F1119">
          <w:rPr>
            <w:rFonts w:ascii="Times New Roman" w:eastAsia="Times New Roman" w:hAnsi="Times New Roman" w:cs="Times New Roman"/>
            <w:color w:val="FF0000"/>
            <w:sz w:val="24"/>
            <w:szCs w:val="24"/>
          </w:rPr>
          <w:delText>name</w:delText>
        </w:r>
        <w:r w:rsidDel="002F1119">
          <w:rPr>
            <w:rFonts w:ascii="Times New Roman" w:eastAsia="Times New Roman" w:hAnsi="Times New Roman" w:cs="Times New Roman"/>
            <w:color w:val="111111"/>
            <w:sz w:val="24"/>
            <w:szCs w:val="24"/>
          </w:rPr>
          <w:delText xml:space="preserve">: string, </w:delText>
        </w:r>
        <w:r w:rsidDel="002F1119">
          <w:rPr>
            <w:rFonts w:ascii="Times New Roman" w:eastAsia="Times New Roman" w:hAnsi="Times New Roman" w:cs="Times New Roman"/>
            <w:color w:val="FF0000"/>
            <w:sz w:val="24"/>
            <w:szCs w:val="24"/>
          </w:rPr>
          <w:delText>movieId</w:delText>
        </w:r>
        <w:r w:rsidDel="002F1119">
          <w:rPr>
            <w:rFonts w:ascii="Times New Roman" w:eastAsia="Times New Roman" w:hAnsi="Times New Roman" w:cs="Times New Roman"/>
            <w:color w:val="111111"/>
            <w:sz w:val="24"/>
            <w:szCs w:val="24"/>
          </w:rPr>
          <w:delText>: string)</w:delText>
        </w:r>
      </w:del>
    </w:p>
    <w:p w14:paraId="4148DA05" w14:textId="77777777" w:rsidR="00C43A97" w:rsidDel="002F1119" w:rsidRDefault="00242ACB" w:rsidP="002F1119">
      <w:pPr>
        <w:rPr>
          <w:del w:id="850" w:author="Microsoft Office User" w:date="2016-12-10T18:32:00Z"/>
        </w:rPr>
      </w:pPr>
      <w:del w:id="851" w:author="Microsoft Office User" w:date="2016-12-10T18:32:00Z">
        <w:r w:rsidDel="002F1119">
          <w:rPr>
            <w:rFonts w:ascii="Times New Roman" w:eastAsia="Times New Roman" w:hAnsi="Times New Roman" w:cs="Times New Roman"/>
            <w:color w:val="111111"/>
            <w:sz w:val="24"/>
            <w:szCs w:val="24"/>
          </w:rPr>
          <w:delText>Actor(</w:delText>
        </w:r>
        <w:r w:rsidDel="002F1119">
          <w:rPr>
            <w:rFonts w:ascii="Times New Roman" w:eastAsia="Times New Roman" w:hAnsi="Times New Roman" w:cs="Times New Roman"/>
            <w:color w:val="111111"/>
            <w:sz w:val="24"/>
            <w:szCs w:val="24"/>
            <w:u w:val="single"/>
          </w:rPr>
          <w:delText>name</w:delText>
        </w:r>
        <w:r w:rsidDel="002F1119">
          <w:rPr>
            <w:rFonts w:ascii="Times New Roman" w:eastAsia="Times New Roman" w:hAnsi="Times New Roman" w:cs="Times New Roman"/>
            <w:color w:val="111111"/>
            <w:sz w:val="24"/>
            <w:szCs w:val="24"/>
          </w:rPr>
          <w:delText>: string)</w:delText>
        </w:r>
      </w:del>
    </w:p>
    <w:p w14:paraId="22E0C6B6" w14:textId="77777777" w:rsidR="00C43A97" w:rsidDel="002F1119" w:rsidRDefault="00242ACB" w:rsidP="002F1119">
      <w:pPr>
        <w:rPr>
          <w:del w:id="852" w:author="Microsoft Office User" w:date="2016-12-10T18:32:00Z"/>
        </w:rPr>
      </w:pPr>
      <w:del w:id="853" w:author="Microsoft Office User" w:date="2016-12-10T18:32:00Z">
        <w:r w:rsidDel="002F1119">
          <w:rPr>
            <w:rFonts w:ascii="Times New Roman" w:eastAsia="Times New Roman" w:hAnsi="Times New Roman" w:cs="Times New Roman"/>
            <w:sz w:val="24"/>
            <w:szCs w:val="24"/>
          </w:rPr>
          <w:delText>History(</w:delText>
        </w:r>
        <w:r w:rsidDel="002F1119">
          <w:rPr>
            <w:rFonts w:ascii="Times New Roman" w:eastAsia="Times New Roman" w:hAnsi="Times New Roman" w:cs="Times New Roman"/>
            <w:sz w:val="24"/>
            <w:szCs w:val="24"/>
            <w:u w:val="single"/>
          </w:rPr>
          <w:delText>historyId</w:delText>
        </w:r>
        <w:r w:rsidDel="002F1119">
          <w:rPr>
            <w:rFonts w:ascii="Times New Roman" w:eastAsia="Times New Roman" w:hAnsi="Times New Roman" w:cs="Times New Roman"/>
            <w:sz w:val="24"/>
            <w:szCs w:val="24"/>
          </w:rPr>
          <w:delText xml:space="preserve">: int, </w:delText>
        </w:r>
        <w:r w:rsidDel="002F1119">
          <w:rPr>
            <w:rFonts w:ascii="Times New Roman" w:eastAsia="Times New Roman" w:hAnsi="Times New Roman" w:cs="Times New Roman"/>
            <w:color w:val="FF0000"/>
            <w:sz w:val="24"/>
            <w:szCs w:val="24"/>
          </w:rPr>
          <w:delText>username</w:delText>
        </w:r>
        <w:r w:rsidDel="002F1119">
          <w:rPr>
            <w:rFonts w:ascii="Times New Roman" w:eastAsia="Times New Roman" w:hAnsi="Times New Roman" w:cs="Times New Roman"/>
            <w:sz w:val="24"/>
            <w:szCs w:val="24"/>
          </w:rPr>
          <w:delText xml:space="preserve">: String, </w:delText>
        </w:r>
        <w:r w:rsidDel="002F1119">
          <w:rPr>
            <w:rFonts w:ascii="Times New Roman" w:eastAsia="Times New Roman" w:hAnsi="Times New Roman" w:cs="Times New Roman"/>
            <w:color w:val="FF0000"/>
            <w:sz w:val="24"/>
            <w:szCs w:val="24"/>
          </w:rPr>
          <w:delText>mediaId</w:delText>
        </w:r>
        <w:r w:rsidDel="002F1119">
          <w:rPr>
            <w:rFonts w:ascii="Times New Roman" w:eastAsia="Times New Roman" w:hAnsi="Times New Roman" w:cs="Times New Roman"/>
            <w:sz w:val="24"/>
            <w:szCs w:val="24"/>
          </w:rPr>
          <w:delText>: string, accessed: datetime)</w:delText>
        </w:r>
      </w:del>
    </w:p>
    <w:p w14:paraId="2434063E" w14:textId="77777777" w:rsidR="00C43A97" w:rsidRDefault="00242ACB" w:rsidP="002F1119">
      <w:del w:id="854" w:author="Microsoft Office User" w:date="2016-12-10T18:32:00Z">
        <w:r w:rsidDel="002F1119">
          <w:rPr>
            <w:rFonts w:ascii="Times New Roman" w:eastAsia="Times New Roman" w:hAnsi="Times New Roman" w:cs="Times New Roman"/>
            <w:color w:val="111111"/>
            <w:sz w:val="24"/>
            <w:szCs w:val="24"/>
          </w:rPr>
          <w:delText>Comment(</w:delText>
        </w:r>
        <w:r w:rsidDel="002F1119">
          <w:rPr>
            <w:rFonts w:ascii="Times New Roman" w:eastAsia="Times New Roman" w:hAnsi="Times New Roman" w:cs="Times New Roman"/>
            <w:color w:val="111111"/>
            <w:sz w:val="24"/>
            <w:szCs w:val="24"/>
            <w:u w:val="single"/>
          </w:rPr>
          <w:delText>commentId</w:delText>
        </w:r>
        <w:r w:rsidDel="002F1119">
          <w:rPr>
            <w:rFonts w:ascii="Times New Roman" w:eastAsia="Times New Roman" w:hAnsi="Times New Roman" w:cs="Times New Roman"/>
            <w:color w:val="111111"/>
            <w:sz w:val="24"/>
            <w:szCs w:val="24"/>
          </w:rPr>
          <w:delText xml:space="preserve">: int, </w:delText>
        </w:r>
        <w:r w:rsidDel="002F1119">
          <w:rPr>
            <w:rFonts w:ascii="Times New Roman" w:eastAsia="Times New Roman" w:hAnsi="Times New Roman" w:cs="Times New Roman"/>
            <w:color w:val="FF0000"/>
            <w:sz w:val="24"/>
            <w:szCs w:val="24"/>
          </w:rPr>
          <w:delText>username</w:delText>
        </w:r>
        <w:r w:rsidDel="002F1119">
          <w:rPr>
            <w:rFonts w:ascii="Times New Roman" w:eastAsia="Times New Roman" w:hAnsi="Times New Roman" w:cs="Times New Roman"/>
            <w:color w:val="111111"/>
            <w:sz w:val="24"/>
            <w:szCs w:val="24"/>
          </w:rPr>
          <w:delText xml:space="preserve">: String, </w:delText>
        </w:r>
        <w:r w:rsidDel="002F1119">
          <w:rPr>
            <w:rFonts w:ascii="Times New Roman" w:eastAsia="Times New Roman" w:hAnsi="Times New Roman" w:cs="Times New Roman"/>
            <w:color w:val="FF0000"/>
            <w:sz w:val="24"/>
            <w:szCs w:val="24"/>
          </w:rPr>
          <w:delText>mediaId</w:delText>
        </w:r>
        <w:r w:rsidDel="002F1119">
          <w:rPr>
            <w:rFonts w:ascii="Times New Roman" w:eastAsia="Times New Roman" w:hAnsi="Times New Roman" w:cs="Times New Roman"/>
            <w:color w:val="111111"/>
            <w:sz w:val="24"/>
            <w:szCs w:val="24"/>
          </w:rPr>
          <w:delText>: int, comment: String)</w:delText>
        </w:r>
      </w:del>
    </w:p>
    <w:sectPr w:rsidR="00C43A9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rdo">
    <w:altName w:val="Times New Roman"/>
    <w:charset w:val="00"/>
    <w:family w:val="auto"/>
    <w:pitch w:val="default"/>
  </w:font>
  <w:font w:name="Courier New">
    <w:panose1 w:val="020703090202050204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FF7348B"/>
    <w:multiLevelType w:val="multilevel"/>
    <w:tmpl w:val="D234B6F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isplayBackgroundShape/>
  <w:trackRevisions/>
  <w:defaultTabStop w:val="720"/>
  <w:characterSpacingControl w:val="doNotCompress"/>
  <w:compat>
    <w:compatSetting w:name="compatibilityMode" w:uri="http://schemas.microsoft.com/office/word" w:val="14"/>
  </w:compat>
  <w:rsids>
    <w:rsidRoot w:val="00C43A97"/>
    <w:rsid w:val="0004511B"/>
    <w:rsid w:val="000850E7"/>
    <w:rsid w:val="00151DB1"/>
    <w:rsid w:val="00242ACB"/>
    <w:rsid w:val="00276A33"/>
    <w:rsid w:val="00294F48"/>
    <w:rsid w:val="002A493B"/>
    <w:rsid w:val="002F1119"/>
    <w:rsid w:val="00304907"/>
    <w:rsid w:val="00680E7B"/>
    <w:rsid w:val="006B1C59"/>
    <w:rsid w:val="007F240A"/>
    <w:rsid w:val="0081730D"/>
    <w:rsid w:val="008E09DD"/>
    <w:rsid w:val="00986C6C"/>
    <w:rsid w:val="00995C1F"/>
    <w:rsid w:val="00A009EF"/>
    <w:rsid w:val="00AA4F62"/>
    <w:rsid w:val="00BC6967"/>
    <w:rsid w:val="00C43A97"/>
    <w:rsid w:val="00C91128"/>
    <w:rsid w:val="00D41642"/>
    <w:rsid w:val="00F11C49"/>
    <w:rsid w:val="00FF634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475E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rsid w:val="002F1119"/>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F1119"/>
    <w:rPr>
      <w:rFonts w:ascii="Times New Roman" w:hAnsi="Times New Roman" w:cs="Times New Roman"/>
      <w:sz w:val="18"/>
      <w:szCs w:val="18"/>
    </w:rPr>
  </w:style>
  <w:style w:type="paragraph" w:styleId="Revision">
    <w:name w:val="Revision"/>
    <w:hidden/>
    <w:uiPriority w:val="99"/>
    <w:semiHidden/>
    <w:rsid w:val="002A493B"/>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isw5@case.edu" TargetMode="External"/><Relationship Id="rId6" Type="http://schemas.openxmlformats.org/officeDocument/2006/relationships/hyperlink" Target="mailto:jpl88@case.edu" TargetMode="External"/><Relationship Id="rId7" Type="http://schemas.openxmlformats.org/officeDocument/2006/relationships/hyperlink" Target="mailto:jaa134@case.edu" TargetMode="External"/><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7</Pages>
  <Words>3553</Words>
  <Characters>20257</Characters>
  <Application>Microsoft Macintosh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19</cp:revision>
  <dcterms:created xsi:type="dcterms:W3CDTF">2016-12-10T20:52:00Z</dcterms:created>
  <dcterms:modified xsi:type="dcterms:W3CDTF">2016-12-11T02:52:00Z</dcterms:modified>
</cp:coreProperties>
</file>