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153297" w14:textId="77777777" w:rsidR="007E7A15" w:rsidRDefault="00AD0CE0">
      <w:pPr>
        <w:jc w:val="center"/>
      </w:pPr>
      <w:r>
        <w:rPr>
          <w:rFonts w:ascii="Times New Roman" w:eastAsia="Times New Roman" w:hAnsi="Times New Roman" w:cs="Times New Roman"/>
          <w:sz w:val="36"/>
          <w:szCs w:val="36"/>
        </w:rPr>
        <w:t>Project Specification Report</w:t>
      </w:r>
    </w:p>
    <w:p w14:paraId="30427F02" w14:textId="77777777" w:rsidR="007E7A15" w:rsidRDefault="007E7A15"/>
    <w:p w14:paraId="020F3364" w14:textId="77777777" w:rsidR="007E7A15" w:rsidRDefault="00AD0CE0">
      <w:r>
        <w:rPr>
          <w:rFonts w:ascii="Times New Roman" w:eastAsia="Times New Roman" w:hAnsi="Times New Roman" w:cs="Times New Roman"/>
          <w:sz w:val="24"/>
          <w:szCs w:val="24"/>
        </w:rPr>
        <w:t>Ian Waldschmidt</w:t>
      </w:r>
      <w:r>
        <w:rPr>
          <w:rFonts w:ascii="Times New Roman" w:eastAsia="Times New Roman" w:hAnsi="Times New Roman" w:cs="Times New Roman"/>
          <w:sz w:val="24"/>
          <w:szCs w:val="24"/>
        </w:rPr>
        <w:tab/>
      </w:r>
      <w:hyperlink r:id="rId5">
        <w:r>
          <w:rPr>
            <w:rFonts w:ascii="Times New Roman" w:eastAsia="Times New Roman" w:hAnsi="Times New Roman" w:cs="Times New Roman"/>
            <w:color w:val="1155CC"/>
            <w:sz w:val="24"/>
            <w:szCs w:val="24"/>
            <w:u w:val="single"/>
          </w:rPr>
          <w:t>isw5@case.edu</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EECS 341 - </w:t>
      </w:r>
      <w:proofErr w:type="spellStart"/>
      <w:r>
        <w:rPr>
          <w:rFonts w:ascii="Times New Roman" w:eastAsia="Times New Roman" w:hAnsi="Times New Roman" w:cs="Times New Roman"/>
          <w:sz w:val="24"/>
          <w:szCs w:val="24"/>
        </w:rPr>
        <w:t>Gurkan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Bebek</w:t>
      </w:r>
      <w:proofErr w:type="spellEnd"/>
    </w:p>
    <w:p w14:paraId="1C3337A1" w14:textId="77777777" w:rsidR="007E7A15" w:rsidRDefault="00AD0CE0">
      <w:r>
        <w:rPr>
          <w:rFonts w:ascii="Times New Roman" w:eastAsia="Times New Roman" w:hAnsi="Times New Roman" w:cs="Times New Roman"/>
          <w:sz w:val="24"/>
          <w:szCs w:val="24"/>
        </w:rPr>
        <w:t>Justin Lee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6">
        <w:r>
          <w:rPr>
            <w:rFonts w:ascii="Times New Roman" w:eastAsia="Times New Roman" w:hAnsi="Times New Roman" w:cs="Times New Roman"/>
            <w:color w:val="1155CC"/>
            <w:sz w:val="24"/>
            <w:szCs w:val="24"/>
            <w:u w:val="single"/>
          </w:rPr>
          <w:t>jpl88@case.edu</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Introduction to Database Systems</w:t>
      </w:r>
    </w:p>
    <w:p w14:paraId="73E9ED16" w14:textId="77777777" w:rsidR="007E7A15" w:rsidRDefault="00AD0CE0">
      <w:r>
        <w:rPr>
          <w:rFonts w:ascii="Times New Roman" w:eastAsia="Times New Roman" w:hAnsi="Times New Roman" w:cs="Times New Roman"/>
          <w:sz w:val="24"/>
          <w:szCs w:val="24"/>
        </w:rPr>
        <w:t xml:space="preserve">Jacob </w:t>
      </w:r>
      <w:proofErr w:type="spellStart"/>
      <w:r>
        <w:rPr>
          <w:rFonts w:ascii="Times New Roman" w:eastAsia="Times New Roman" w:hAnsi="Times New Roman" w:cs="Times New Roman"/>
          <w:sz w:val="24"/>
          <w:szCs w:val="24"/>
        </w:rPr>
        <w:t>Alspaw</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7">
        <w:r>
          <w:rPr>
            <w:rFonts w:ascii="Times New Roman" w:eastAsia="Times New Roman" w:hAnsi="Times New Roman" w:cs="Times New Roman"/>
            <w:color w:val="1155CC"/>
            <w:sz w:val="24"/>
            <w:szCs w:val="24"/>
            <w:u w:val="single"/>
          </w:rPr>
          <w:t>jaa134@case.edu</w:t>
        </w:r>
      </w:hyperlink>
      <w:r>
        <w:rPr>
          <w:rFonts w:ascii="Times New Roman" w:eastAsia="Times New Roman" w:hAnsi="Times New Roman" w:cs="Times New Roman"/>
          <w:sz w:val="24"/>
          <w:szCs w:val="24"/>
        </w:rPr>
        <w:tab/>
      </w:r>
    </w:p>
    <w:p w14:paraId="70394E6A" w14:textId="77777777" w:rsidR="007E7A15" w:rsidRDefault="007E7A15"/>
    <w:p w14:paraId="61822839" w14:textId="77777777" w:rsidR="007E7A15" w:rsidRDefault="007E7A15"/>
    <w:p w14:paraId="594E0C50" w14:textId="77777777" w:rsidR="007E7A15" w:rsidRDefault="00AD0CE0">
      <w:r>
        <w:rPr>
          <w:rFonts w:ascii="Times New Roman" w:eastAsia="Times New Roman" w:hAnsi="Times New Roman" w:cs="Times New Roman"/>
          <w:b/>
          <w:color w:val="111111"/>
          <w:sz w:val="24"/>
          <w:szCs w:val="24"/>
        </w:rPr>
        <w:t>1.  Describe the problem concisely. Why is a database a good idea for this task?</w:t>
      </w:r>
    </w:p>
    <w:p w14:paraId="223B51B3" w14:textId="77777777" w:rsidR="007E7A15" w:rsidRDefault="007E7A15">
      <w:pPr>
        <w:spacing w:line="240" w:lineRule="auto"/>
      </w:pPr>
    </w:p>
    <w:p w14:paraId="58BA0470" w14:textId="77777777" w:rsidR="007E7A15" w:rsidRDefault="00AD0CE0">
      <w:pPr>
        <w:spacing w:line="240" w:lineRule="auto"/>
      </w:pPr>
      <w:r>
        <w:rPr>
          <w:rFonts w:ascii="Times New Roman" w:eastAsia="Times New Roman" w:hAnsi="Times New Roman" w:cs="Times New Roman"/>
          <w:color w:val="111111"/>
          <w:sz w:val="24"/>
          <w:szCs w:val="24"/>
        </w:rPr>
        <w:t>This database system will allow for the structured organization of media, specifically, pictures, videos, and music</w:t>
      </w:r>
      <w:r>
        <w:rPr>
          <w:rFonts w:ascii="Times New Roman" w:eastAsia="Times New Roman" w:hAnsi="Times New Roman" w:cs="Times New Roman"/>
          <w:color w:val="111111"/>
          <w:sz w:val="24"/>
          <w:szCs w:val="24"/>
        </w:rPr>
        <w:t xml:space="preserve">. After the completion of this course, our group aims to interface this project with a Raspberry Pi 3 Model B computer as means to develop a novel subscription based media sharing service and device, deemed </w:t>
      </w:r>
      <w:r>
        <w:rPr>
          <w:rFonts w:ascii="Times New Roman" w:eastAsia="Times New Roman" w:hAnsi="Times New Roman" w:cs="Times New Roman"/>
          <w:i/>
          <w:color w:val="111111"/>
          <w:sz w:val="24"/>
          <w:szCs w:val="24"/>
        </w:rPr>
        <w:t xml:space="preserve">Project </w:t>
      </w:r>
      <w:proofErr w:type="spellStart"/>
      <w:r>
        <w:rPr>
          <w:rFonts w:ascii="Times New Roman" w:eastAsia="Times New Roman" w:hAnsi="Times New Roman" w:cs="Times New Roman"/>
          <w:i/>
          <w:color w:val="111111"/>
          <w:sz w:val="24"/>
          <w:szCs w:val="24"/>
        </w:rPr>
        <w:t>NightOwl</w:t>
      </w:r>
      <w:proofErr w:type="spellEnd"/>
      <w:r>
        <w:rPr>
          <w:rFonts w:ascii="Times New Roman" w:eastAsia="Times New Roman" w:hAnsi="Times New Roman" w:cs="Times New Roman"/>
          <w:color w:val="111111"/>
          <w:sz w:val="24"/>
          <w:szCs w:val="24"/>
        </w:rPr>
        <w:t>. Collections of public and priva</w:t>
      </w:r>
      <w:r>
        <w:rPr>
          <w:rFonts w:ascii="Times New Roman" w:eastAsia="Times New Roman" w:hAnsi="Times New Roman" w:cs="Times New Roman"/>
          <w:color w:val="111111"/>
          <w:sz w:val="24"/>
          <w:szCs w:val="24"/>
        </w:rPr>
        <w:t>te media will be stored externally on a server</w:t>
      </w:r>
      <w:ins w:id="0" w:author="Microsoft Office User" w:date="2016-12-10T15:55:00Z">
        <w:r w:rsidR="00D30AC2">
          <w:rPr>
            <w:rFonts w:ascii="Times New Roman" w:eastAsia="Times New Roman" w:hAnsi="Times New Roman" w:cs="Times New Roman"/>
            <w:color w:val="111111"/>
            <w:sz w:val="24"/>
            <w:szCs w:val="24"/>
          </w:rPr>
          <w:t xml:space="preserve"> (on our local machine for the purposes of this project)</w:t>
        </w:r>
      </w:ins>
      <w:r>
        <w:rPr>
          <w:rFonts w:ascii="Times New Roman" w:eastAsia="Times New Roman" w:hAnsi="Times New Roman" w:cs="Times New Roman"/>
          <w:color w:val="111111"/>
          <w:sz w:val="24"/>
          <w:szCs w:val="24"/>
        </w:rPr>
        <w:t xml:space="preserve">, so users of the media center will only have permission to access their media, ensuring data integrity. Users will interact with an application on the </w:t>
      </w:r>
      <w:proofErr w:type="spellStart"/>
      <w:r>
        <w:rPr>
          <w:rFonts w:ascii="Times New Roman" w:eastAsia="Times New Roman" w:hAnsi="Times New Roman" w:cs="Times New Roman"/>
          <w:color w:val="111111"/>
          <w:sz w:val="24"/>
          <w:szCs w:val="24"/>
        </w:rPr>
        <w:t>RPi</w:t>
      </w:r>
      <w:proofErr w:type="spellEnd"/>
      <w:r>
        <w:rPr>
          <w:rFonts w:ascii="Times New Roman" w:eastAsia="Times New Roman" w:hAnsi="Times New Roman" w:cs="Times New Roman"/>
          <w:color w:val="111111"/>
          <w:sz w:val="24"/>
          <w:szCs w:val="24"/>
        </w:rPr>
        <w:t xml:space="preserve"> that will enable media to be streamed to a monitor or </w:t>
      </w:r>
      <w:r>
        <w:rPr>
          <w:rFonts w:ascii="Times New Roman" w:eastAsia="Times New Roman" w:hAnsi="Times New Roman" w:cs="Times New Roman"/>
          <w:color w:val="111111"/>
          <w:sz w:val="24"/>
          <w:szCs w:val="24"/>
        </w:rPr>
        <w:t>television set. The application will allow users to search certain media by its attributes; e.g. production dates, actors, genres, titles, etc. The application will return a list of items that meet the given criteria. Additionally, users will be able to re</w:t>
      </w:r>
      <w:r>
        <w:rPr>
          <w:rFonts w:ascii="Times New Roman" w:eastAsia="Times New Roman" w:hAnsi="Times New Roman" w:cs="Times New Roman"/>
          <w:color w:val="111111"/>
          <w:sz w:val="24"/>
          <w:szCs w:val="24"/>
        </w:rPr>
        <w:t>commend open-access media and share their own personal media.</w:t>
      </w:r>
    </w:p>
    <w:p w14:paraId="7349104E" w14:textId="77777777" w:rsidR="007E7A15" w:rsidRDefault="007E7A15">
      <w:pPr>
        <w:spacing w:line="240" w:lineRule="auto"/>
      </w:pPr>
    </w:p>
    <w:p w14:paraId="55037573" w14:textId="77777777" w:rsidR="007E7A15" w:rsidRDefault="00AD0CE0">
      <w:pPr>
        <w:spacing w:line="240" w:lineRule="auto"/>
      </w:pPr>
      <w:r>
        <w:rPr>
          <w:rFonts w:ascii="Times New Roman" w:eastAsia="Times New Roman" w:hAnsi="Times New Roman" w:cs="Times New Roman"/>
          <w:color w:val="111111"/>
          <w:sz w:val="24"/>
          <w:szCs w:val="24"/>
        </w:rPr>
        <w:t>Users of the media center application will enjoy additional search features that would not be implemented easily otherwise. The database system will ensure a structured data management design a</w:t>
      </w:r>
      <w:r>
        <w:rPr>
          <w:rFonts w:ascii="Times New Roman" w:eastAsia="Times New Roman" w:hAnsi="Times New Roman" w:cs="Times New Roman"/>
          <w:color w:val="111111"/>
          <w:sz w:val="24"/>
          <w:szCs w:val="24"/>
        </w:rPr>
        <w:t>nd, most importantly, allow the user to efficiently search through files. Implementing a database system is crucial to this problem because not doing so will make the system unmanageable over time as new media is added to the set and will not allow searchi</w:t>
      </w:r>
      <w:r>
        <w:rPr>
          <w:rFonts w:ascii="Times New Roman" w:eastAsia="Times New Roman" w:hAnsi="Times New Roman" w:cs="Times New Roman"/>
          <w:color w:val="111111"/>
          <w:sz w:val="24"/>
          <w:szCs w:val="24"/>
        </w:rPr>
        <w:t>ng features.</w:t>
      </w:r>
    </w:p>
    <w:p w14:paraId="00BD9306" w14:textId="77777777" w:rsidR="007E7A15" w:rsidRDefault="007E7A15">
      <w:pPr>
        <w:spacing w:line="240" w:lineRule="auto"/>
      </w:pPr>
    </w:p>
    <w:p w14:paraId="03BE0348" w14:textId="77777777" w:rsidR="007E7A15" w:rsidRDefault="00AD0CE0">
      <w:r>
        <w:rPr>
          <w:rFonts w:ascii="Times New Roman" w:eastAsia="Times New Roman" w:hAnsi="Times New Roman" w:cs="Times New Roman"/>
          <w:b/>
          <w:color w:val="111111"/>
          <w:sz w:val="24"/>
          <w:szCs w:val="24"/>
        </w:rPr>
        <w:t>2.  Describe the intended users of your database system.</w:t>
      </w:r>
    </w:p>
    <w:p w14:paraId="2B909A2E" w14:textId="77777777" w:rsidR="007E7A15" w:rsidRDefault="007E7A15"/>
    <w:p w14:paraId="65779E73" w14:textId="77777777" w:rsidR="007E7A15" w:rsidRDefault="00AD0CE0">
      <w:r>
        <w:rPr>
          <w:rFonts w:ascii="Times New Roman" w:eastAsia="Times New Roman" w:hAnsi="Times New Roman" w:cs="Times New Roman"/>
          <w:color w:val="111111"/>
          <w:sz w:val="24"/>
          <w:szCs w:val="24"/>
        </w:rPr>
        <w:t xml:space="preserve">Intended users for our product will be those with some working knowledge of the Linux operating system (though </w:t>
      </w:r>
      <w:del w:id="1" w:author="Microsoft Office User" w:date="2016-12-10T15:56:00Z">
        <w:r w:rsidDel="00D30AC2">
          <w:rPr>
            <w:rFonts w:ascii="Times New Roman" w:eastAsia="Times New Roman" w:hAnsi="Times New Roman" w:cs="Times New Roman"/>
            <w:color w:val="111111"/>
            <w:sz w:val="24"/>
            <w:szCs w:val="24"/>
          </w:rPr>
          <w:delText>perhaps in the future this won’t be necessary</w:delText>
        </w:r>
      </w:del>
      <w:ins w:id="2" w:author="Microsoft Office User" w:date="2016-12-10T15:56:00Z">
        <w:r w:rsidR="00D30AC2">
          <w:rPr>
            <w:rFonts w:ascii="Times New Roman" w:eastAsia="Times New Roman" w:hAnsi="Times New Roman" w:cs="Times New Roman"/>
            <w:color w:val="111111"/>
            <w:sz w:val="24"/>
            <w:szCs w:val="24"/>
          </w:rPr>
          <w:t>for the scope of this project this isn’t necessary</w:t>
        </w:r>
      </w:ins>
      <w:r>
        <w:rPr>
          <w:rFonts w:ascii="Times New Roman" w:eastAsia="Times New Roman" w:hAnsi="Times New Roman" w:cs="Times New Roman"/>
          <w:color w:val="111111"/>
          <w:sz w:val="24"/>
          <w:szCs w:val="24"/>
        </w:rPr>
        <w:t>), and also consumers lookin</w:t>
      </w:r>
      <w:r>
        <w:rPr>
          <w:rFonts w:ascii="Times New Roman" w:eastAsia="Times New Roman" w:hAnsi="Times New Roman" w:cs="Times New Roman"/>
          <w:color w:val="111111"/>
          <w:sz w:val="24"/>
          <w:szCs w:val="24"/>
        </w:rPr>
        <w:t xml:space="preserve">g for a combination of a computer and media streaming device. The target age range for this product will be 15 - 50 years old due to the product’s demand for technical skills. Besides the direct buyers, anyone who enjoys viewing pictures, watching videos, </w:t>
      </w:r>
      <w:r>
        <w:rPr>
          <w:rFonts w:ascii="Times New Roman" w:eastAsia="Times New Roman" w:hAnsi="Times New Roman" w:cs="Times New Roman"/>
          <w:color w:val="111111"/>
          <w:sz w:val="24"/>
          <w:szCs w:val="24"/>
        </w:rPr>
        <w:t>or listening to music can benefit from this product.</w:t>
      </w:r>
    </w:p>
    <w:p w14:paraId="3906841F" w14:textId="77777777" w:rsidR="007E7A15" w:rsidRDefault="007E7A15"/>
    <w:p w14:paraId="4A076F6E" w14:textId="77777777" w:rsidR="007E7A15" w:rsidRDefault="00AD0CE0">
      <w:r>
        <w:rPr>
          <w:rFonts w:ascii="Times New Roman" w:eastAsia="Times New Roman" w:hAnsi="Times New Roman" w:cs="Times New Roman"/>
          <w:b/>
          <w:color w:val="111111"/>
          <w:sz w:val="24"/>
          <w:szCs w:val="24"/>
        </w:rPr>
        <w:t>3.  Identify and describe entities about which you will need to keep information.</w:t>
      </w:r>
    </w:p>
    <w:p w14:paraId="1A4AA475" w14:textId="77777777" w:rsidR="007E7A15" w:rsidRDefault="00AD0CE0">
      <w:r>
        <w:rPr>
          <w:rFonts w:ascii="Times New Roman" w:eastAsia="Times New Roman" w:hAnsi="Times New Roman" w:cs="Times New Roman"/>
          <w:i/>
          <w:color w:val="111111"/>
          <w:sz w:val="24"/>
          <w:szCs w:val="24"/>
        </w:rPr>
        <w:t>(Each entity will be divided into the appropriate number of tables as described below)</w:t>
      </w:r>
    </w:p>
    <w:p w14:paraId="3C93D9A5" w14:textId="77777777" w:rsidR="007E7A15" w:rsidRDefault="007E7A15"/>
    <w:p w14:paraId="0F11712D" w14:textId="77777777" w:rsidR="007E7A15" w:rsidRDefault="00AD0CE0">
      <w:r>
        <w:rPr>
          <w:rFonts w:ascii="Times New Roman" w:eastAsia="Times New Roman" w:hAnsi="Times New Roman" w:cs="Times New Roman"/>
          <w:b/>
          <w:color w:val="111111"/>
          <w:sz w:val="24"/>
          <w:szCs w:val="24"/>
        </w:rPr>
        <w:t>MEDIA:</w:t>
      </w:r>
    </w:p>
    <w:p w14:paraId="2B2F83D8" w14:textId="77777777" w:rsidR="007E7A15" w:rsidRDefault="00AD0CE0">
      <w:r>
        <w:rPr>
          <w:rFonts w:ascii="Times New Roman" w:eastAsia="Times New Roman" w:hAnsi="Times New Roman" w:cs="Times New Roman"/>
          <w:color w:val="111111"/>
          <w:sz w:val="24"/>
          <w:szCs w:val="24"/>
        </w:rPr>
        <w:t>There are 3 different kin</w:t>
      </w:r>
      <w:r>
        <w:rPr>
          <w:rFonts w:ascii="Times New Roman" w:eastAsia="Times New Roman" w:hAnsi="Times New Roman" w:cs="Times New Roman"/>
          <w:color w:val="111111"/>
          <w:sz w:val="24"/>
          <w:szCs w:val="24"/>
        </w:rPr>
        <w:t xml:space="preserve">ds of media we are concerned with: Pictures, Videos, and Music. Each picture will just have a description field, and each song will have </w:t>
      </w:r>
      <w:ins w:id="3" w:author="Microsoft Office User" w:date="2016-12-10T16:50:00Z">
        <w:r w:rsidR="005234F3">
          <w:rPr>
            <w:rFonts w:ascii="Times New Roman" w:eastAsia="Times New Roman" w:hAnsi="Times New Roman" w:cs="Times New Roman"/>
            <w:color w:val="111111"/>
            <w:sz w:val="24"/>
            <w:szCs w:val="24"/>
          </w:rPr>
          <w:t xml:space="preserve">a duration and </w:t>
        </w:r>
      </w:ins>
      <w:del w:id="4" w:author="Microsoft Office User" w:date="2016-12-10T16:04:00Z">
        <w:r w:rsidDel="006324EB">
          <w:rPr>
            <w:rFonts w:ascii="Times New Roman" w:eastAsia="Times New Roman" w:hAnsi="Times New Roman" w:cs="Times New Roman"/>
            <w:color w:val="111111"/>
            <w:sz w:val="24"/>
            <w:szCs w:val="24"/>
          </w:rPr>
          <w:delText>at least one genre and at least one</w:delText>
        </w:r>
      </w:del>
      <w:ins w:id="5" w:author="Microsoft Office User" w:date="2016-12-10T16:04:00Z">
        <w:r w:rsidR="006324EB">
          <w:rPr>
            <w:rFonts w:ascii="Times New Roman" w:eastAsia="Times New Roman" w:hAnsi="Times New Roman" w:cs="Times New Roman"/>
            <w:color w:val="111111"/>
            <w:sz w:val="24"/>
            <w:szCs w:val="24"/>
          </w:rPr>
          <w:t>an</w:t>
        </w:r>
      </w:ins>
      <w:r>
        <w:rPr>
          <w:rFonts w:ascii="Times New Roman" w:eastAsia="Times New Roman" w:hAnsi="Times New Roman" w:cs="Times New Roman"/>
          <w:color w:val="111111"/>
          <w:sz w:val="24"/>
          <w:szCs w:val="24"/>
        </w:rPr>
        <w:t xml:space="preserve"> artist. Each video can either be a film or a personal video, but they both have a d</w:t>
      </w:r>
      <w:r>
        <w:rPr>
          <w:rFonts w:ascii="Times New Roman" w:eastAsia="Times New Roman" w:hAnsi="Times New Roman" w:cs="Times New Roman"/>
          <w:color w:val="111111"/>
          <w:sz w:val="24"/>
          <w:szCs w:val="24"/>
        </w:rPr>
        <w:t xml:space="preserve">uration. Personal videos will </w:t>
      </w:r>
      <w:r>
        <w:rPr>
          <w:rFonts w:ascii="Times New Roman" w:eastAsia="Times New Roman" w:hAnsi="Times New Roman" w:cs="Times New Roman"/>
          <w:color w:val="111111"/>
          <w:sz w:val="24"/>
          <w:szCs w:val="24"/>
        </w:rPr>
        <w:lastRenderedPageBreak/>
        <w:t xml:space="preserve">only have a description, but films will have more information, including </w:t>
      </w:r>
      <w:del w:id="6" w:author="Microsoft Office User" w:date="2016-12-10T16:05:00Z">
        <w:r w:rsidDel="006324EB">
          <w:rPr>
            <w:rFonts w:ascii="Times New Roman" w:eastAsia="Times New Roman" w:hAnsi="Times New Roman" w:cs="Times New Roman"/>
            <w:color w:val="111111"/>
            <w:sz w:val="24"/>
            <w:szCs w:val="24"/>
          </w:rPr>
          <w:delText xml:space="preserve">the </w:delText>
        </w:r>
      </w:del>
      <w:ins w:id="7" w:author="Microsoft Office User" w:date="2016-12-10T16:05:00Z">
        <w:r w:rsidR="006324EB">
          <w:rPr>
            <w:rFonts w:ascii="Times New Roman" w:eastAsia="Times New Roman" w:hAnsi="Times New Roman" w:cs="Times New Roman"/>
            <w:color w:val="111111"/>
            <w:sz w:val="24"/>
            <w:szCs w:val="24"/>
          </w:rPr>
          <w:t>at least one</w:t>
        </w:r>
        <w:r w:rsidR="006324EB">
          <w:rPr>
            <w:rFonts w:ascii="Times New Roman" w:eastAsia="Times New Roman" w:hAnsi="Times New Roman" w:cs="Times New Roman"/>
            <w:color w:val="111111"/>
            <w:sz w:val="24"/>
            <w:szCs w:val="24"/>
          </w:rPr>
          <w:t xml:space="preserve"> </w:t>
        </w:r>
      </w:ins>
      <w:r>
        <w:rPr>
          <w:rFonts w:ascii="Times New Roman" w:eastAsia="Times New Roman" w:hAnsi="Times New Roman" w:cs="Times New Roman"/>
          <w:color w:val="111111"/>
          <w:sz w:val="24"/>
          <w:szCs w:val="24"/>
        </w:rPr>
        <w:t>actor</w:t>
      </w:r>
      <w:del w:id="8" w:author="Microsoft Office User" w:date="2016-12-10T16:05:00Z">
        <w:r w:rsidDel="006324EB">
          <w:rPr>
            <w:rFonts w:ascii="Times New Roman" w:eastAsia="Times New Roman" w:hAnsi="Times New Roman" w:cs="Times New Roman"/>
            <w:color w:val="111111"/>
            <w:sz w:val="24"/>
            <w:szCs w:val="24"/>
          </w:rPr>
          <w:delText>s</w:delText>
        </w:r>
      </w:del>
      <w:r>
        <w:rPr>
          <w:rFonts w:ascii="Times New Roman" w:eastAsia="Times New Roman" w:hAnsi="Times New Roman" w:cs="Times New Roman"/>
          <w:color w:val="111111"/>
          <w:sz w:val="24"/>
          <w:szCs w:val="24"/>
        </w:rPr>
        <w:t xml:space="preserve">, </w:t>
      </w:r>
      <w:ins w:id="9" w:author="Microsoft Office User" w:date="2016-12-10T16:05:00Z">
        <w:r w:rsidR="006324EB">
          <w:rPr>
            <w:rFonts w:ascii="Times New Roman" w:eastAsia="Times New Roman" w:hAnsi="Times New Roman" w:cs="Times New Roman"/>
            <w:color w:val="111111"/>
            <w:sz w:val="24"/>
            <w:szCs w:val="24"/>
          </w:rPr>
          <w:t xml:space="preserve">a </w:t>
        </w:r>
      </w:ins>
      <w:r>
        <w:rPr>
          <w:rFonts w:ascii="Times New Roman" w:eastAsia="Times New Roman" w:hAnsi="Times New Roman" w:cs="Times New Roman"/>
          <w:color w:val="111111"/>
          <w:sz w:val="24"/>
          <w:szCs w:val="24"/>
        </w:rPr>
        <w:t>director,</w:t>
      </w:r>
      <w:del w:id="10" w:author="Microsoft Office User" w:date="2016-12-10T16:05:00Z">
        <w:r w:rsidDel="006324EB">
          <w:rPr>
            <w:rFonts w:ascii="Times New Roman" w:eastAsia="Times New Roman" w:hAnsi="Times New Roman" w:cs="Times New Roman"/>
            <w:color w:val="111111"/>
            <w:sz w:val="24"/>
            <w:szCs w:val="24"/>
          </w:rPr>
          <w:delText xml:space="preserve"> </w:delText>
        </w:r>
        <w:r w:rsidDel="006324EB">
          <w:rPr>
            <w:rFonts w:ascii="Times New Roman" w:eastAsia="Times New Roman" w:hAnsi="Times New Roman" w:cs="Times New Roman"/>
            <w:color w:val="111111"/>
            <w:sz w:val="24"/>
            <w:szCs w:val="24"/>
          </w:rPr>
          <w:delText>g</w:delText>
        </w:r>
        <w:r w:rsidDel="006324EB">
          <w:rPr>
            <w:rFonts w:ascii="Times New Roman" w:eastAsia="Times New Roman" w:hAnsi="Times New Roman" w:cs="Times New Roman"/>
            <w:color w:val="111111"/>
            <w:sz w:val="24"/>
            <w:szCs w:val="24"/>
          </w:rPr>
          <w:delText>e</w:delText>
        </w:r>
        <w:r w:rsidDel="006324EB">
          <w:rPr>
            <w:rFonts w:ascii="Times New Roman" w:eastAsia="Times New Roman" w:hAnsi="Times New Roman" w:cs="Times New Roman"/>
            <w:color w:val="111111"/>
            <w:sz w:val="24"/>
            <w:szCs w:val="24"/>
          </w:rPr>
          <w:delText>n</w:delText>
        </w:r>
        <w:r w:rsidDel="006324EB">
          <w:rPr>
            <w:rFonts w:ascii="Times New Roman" w:eastAsia="Times New Roman" w:hAnsi="Times New Roman" w:cs="Times New Roman"/>
            <w:color w:val="111111"/>
            <w:sz w:val="24"/>
            <w:szCs w:val="24"/>
          </w:rPr>
          <w:delText>r</w:delText>
        </w:r>
        <w:r w:rsidDel="006324EB">
          <w:rPr>
            <w:rFonts w:ascii="Times New Roman" w:eastAsia="Times New Roman" w:hAnsi="Times New Roman" w:cs="Times New Roman"/>
            <w:color w:val="111111"/>
            <w:sz w:val="24"/>
            <w:szCs w:val="24"/>
          </w:rPr>
          <w:delText>e</w:delText>
        </w:r>
        <w:r w:rsidDel="006324EB">
          <w:rPr>
            <w:rFonts w:ascii="Times New Roman" w:eastAsia="Times New Roman" w:hAnsi="Times New Roman" w:cs="Times New Roman"/>
            <w:color w:val="111111"/>
            <w:sz w:val="24"/>
            <w:szCs w:val="24"/>
          </w:rPr>
          <w:delText>s</w:delText>
        </w:r>
        <w:r w:rsidDel="006324EB">
          <w:rPr>
            <w:rFonts w:ascii="Times New Roman" w:eastAsia="Times New Roman" w:hAnsi="Times New Roman" w:cs="Times New Roman"/>
            <w:color w:val="111111"/>
            <w:sz w:val="24"/>
            <w:szCs w:val="24"/>
          </w:rPr>
          <w:delText>,</w:delText>
        </w:r>
      </w:del>
      <w:r>
        <w:rPr>
          <w:rFonts w:ascii="Times New Roman" w:eastAsia="Times New Roman" w:hAnsi="Times New Roman" w:cs="Times New Roman"/>
          <w:color w:val="111111"/>
          <w:sz w:val="24"/>
          <w:szCs w:val="24"/>
        </w:rPr>
        <w:t xml:space="preserve"> and the rating (G, PG, R, etc.). In addition to these unique fields, each piece of media will have a creator (whoever uploa</w:t>
      </w:r>
      <w:r>
        <w:rPr>
          <w:rFonts w:ascii="Times New Roman" w:eastAsia="Times New Roman" w:hAnsi="Times New Roman" w:cs="Times New Roman"/>
          <w:color w:val="111111"/>
          <w:sz w:val="24"/>
          <w:szCs w:val="24"/>
        </w:rPr>
        <w:t>ds the material)</w:t>
      </w:r>
      <w:ins w:id="11" w:author="Microsoft Office User" w:date="2016-12-10T16:21:00Z">
        <w:r w:rsidR="00426F3E">
          <w:rPr>
            <w:rFonts w:ascii="Times New Roman" w:eastAsia="Times New Roman" w:hAnsi="Times New Roman" w:cs="Times New Roman"/>
            <w:color w:val="111111"/>
            <w:sz w:val="24"/>
            <w:szCs w:val="24"/>
          </w:rPr>
          <w:t>, a name (for example, the movie title or song name),</w:t>
        </w:r>
      </w:ins>
      <w:del w:id="12" w:author="Microsoft Office User" w:date="2016-12-10T16:06:00Z">
        <w:r w:rsidDel="006324EB">
          <w:rPr>
            <w:rFonts w:ascii="Times New Roman" w:eastAsia="Times New Roman" w:hAnsi="Times New Roman" w:cs="Times New Roman"/>
            <w:color w:val="111111"/>
            <w:sz w:val="24"/>
            <w:szCs w:val="24"/>
          </w:rPr>
          <w:delText xml:space="preserve">, a boolean field indicating whether the media is private or public, </w:delText>
        </w:r>
      </w:del>
      <w:ins w:id="13" w:author="Microsoft Office User" w:date="2016-12-10T16:06:00Z">
        <w:r w:rsidR="006324EB">
          <w:rPr>
            <w:rFonts w:ascii="Times New Roman" w:eastAsia="Times New Roman" w:hAnsi="Times New Roman" w:cs="Times New Roman"/>
            <w:color w:val="111111"/>
            <w:sz w:val="24"/>
            <w:szCs w:val="24"/>
          </w:rPr>
          <w:t xml:space="preserve"> </w:t>
        </w:r>
      </w:ins>
      <w:r>
        <w:rPr>
          <w:rFonts w:ascii="Times New Roman" w:eastAsia="Times New Roman" w:hAnsi="Times New Roman" w:cs="Times New Roman"/>
          <w:color w:val="111111"/>
          <w:sz w:val="24"/>
          <w:szCs w:val="24"/>
        </w:rPr>
        <w:t>and a number of ratings</w:t>
      </w:r>
      <w:ins w:id="14" w:author="Microsoft Office User" w:date="2016-12-10T16:05:00Z">
        <w:r w:rsidR="006324EB">
          <w:rPr>
            <w:rFonts w:ascii="Times New Roman" w:eastAsia="Times New Roman" w:hAnsi="Times New Roman" w:cs="Times New Roman"/>
            <w:color w:val="111111"/>
            <w:sz w:val="24"/>
            <w:szCs w:val="24"/>
          </w:rPr>
          <w:t xml:space="preserve"> with comments</w:t>
        </w:r>
      </w:ins>
      <w:r>
        <w:rPr>
          <w:rFonts w:ascii="Times New Roman" w:eastAsia="Times New Roman" w:hAnsi="Times New Roman" w:cs="Times New Roman"/>
          <w:color w:val="111111"/>
          <w:sz w:val="24"/>
          <w:szCs w:val="24"/>
        </w:rPr>
        <w:t xml:space="preserve"> from users on a scale from 1 to 10.</w:t>
      </w:r>
      <w:del w:id="15" w:author="Microsoft Office User" w:date="2016-12-10T16:06:00Z">
        <w:r w:rsidDel="006324EB">
          <w:rPr>
            <w:rFonts w:ascii="Times New Roman" w:eastAsia="Times New Roman" w:hAnsi="Times New Roman" w:cs="Times New Roman"/>
            <w:color w:val="111111"/>
            <w:sz w:val="24"/>
            <w:szCs w:val="24"/>
          </w:rPr>
          <w:delText xml:space="preserve"> </w:delText>
        </w:r>
        <w:r w:rsidDel="006324EB">
          <w:rPr>
            <w:rFonts w:ascii="Times New Roman" w:eastAsia="Times New Roman" w:hAnsi="Times New Roman" w:cs="Times New Roman"/>
            <w:color w:val="111111"/>
            <w:sz w:val="24"/>
            <w:szCs w:val="24"/>
          </w:rPr>
          <w:delText>Each piece of media will also have information required for internal use, including the location of the file in</w:delText>
        </w:r>
        <w:r w:rsidDel="006324EB">
          <w:rPr>
            <w:rFonts w:ascii="Times New Roman" w:eastAsia="Times New Roman" w:hAnsi="Times New Roman" w:cs="Times New Roman"/>
            <w:color w:val="111111"/>
            <w:sz w:val="24"/>
            <w:szCs w:val="24"/>
          </w:rPr>
          <w:delText xml:space="preserve"> memory and the file extension (JPG, PNG, MP3, etc.).</w:delText>
        </w:r>
      </w:del>
    </w:p>
    <w:p w14:paraId="58E1CDA8" w14:textId="77777777" w:rsidR="007E7A15" w:rsidRDefault="007E7A15"/>
    <w:p w14:paraId="699B9E37" w14:textId="77777777" w:rsidR="007E7A15" w:rsidRDefault="00AD0CE0">
      <w:r>
        <w:rPr>
          <w:rFonts w:ascii="Times New Roman" w:eastAsia="Times New Roman" w:hAnsi="Times New Roman" w:cs="Times New Roman"/>
          <w:b/>
          <w:color w:val="111111"/>
          <w:sz w:val="24"/>
          <w:szCs w:val="24"/>
        </w:rPr>
        <w:t>USERS:</w:t>
      </w:r>
    </w:p>
    <w:p w14:paraId="12118B4F" w14:textId="192EFA91" w:rsidR="007E7A15" w:rsidRDefault="00AD0CE0">
      <w:r>
        <w:rPr>
          <w:rFonts w:ascii="Times New Roman" w:eastAsia="Times New Roman" w:hAnsi="Times New Roman" w:cs="Times New Roman"/>
          <w:color w:val="111111"/>
          <w:sz w:val="24"/>
          <w:szCs w:val="24"/>
        </w:rPr>
        <w:t>Users table will consist of all the users with an account on the product. Each user will have their login information (username/password</w:t>
      </w:r>
      <w:ins w:id="16" w:author="Microsoft Office User" w:date="2016-12-10T16:09:00Z">
        <w:r w:rsidR="00805036">
          <w:rPr>
            <w:rFonts w:ascii="Times New Roman" w:eastAsia="Times New Roman" w:hAnsi="Times New Roman" w:cs="Times New Roman"/>
            <w:color w:val="111111"/>
            <w:sz w:val="24"/>
            <w:szCs w:val="24"/>
          </w:rPr>
          <w:t>/email</w:t>
        </w:r>
      </w:ins>
      <w:r>
        <w:rPr>
          <w:rFonts w:ascii="Times New Roman" w:eastAsia="Times New Roman" w:hAnsi="Times New Roman" w:cs="Times New Roman"/>
          <w:color w:val="111111"/>
          <w:sz w:val="24"/>
          <w:szCs w:val="24"/>
        </w:rPr>
        <w:t>)</w:t>
      </w:r>
      <w:ins w:id="17" w:author="Microsoft Office User" w:date="2016-12-10T16:10:00Z">
        <w:r w:rsidR="00805036">
          <w:rPr>
            <w:rFonts w:ascii="Times New Roman" w:eastAsia="Times New Roman" w:hAnsi="Times New Roman" w:cs="Times New Roman"/>
            <w:color w:val="111111"/>
            <w:sz w:val="24"/>
            <w:szCs w:val="24"/>
          </w:rPr>
          <w:t>,</w:t>
        </w:r>
      </w:ins>
      <w:del w:id="18" w:author="Microsoft Office User" w:date="2016-12-10T16:08:00Z">
        <w:r w:rsidDel="00805036">
          <w:rPr>
            <w:rFonts w:ascii="Times New Roman" w:eastAsia="Times New Roman" w:hAnsi="Times New Roman" w:cs="Times New Roman"/>
            <w:color w:val="111111"/>
            <w:sz w:val="24"/>
            <w:szCs w:val="24"/>
          </w:rPr>
          <w:delText>, billing information (credit card information, billing a</w:delText>
        </w:r>
        <w:r w:rsidDel="00805036">
          <w:rPr>
            <w:rFonts w:ascii="Times New Roman" w:eastAsia="Times New Roman" w:hAnsi="Times New Roman" w:cs="Times New Roman"/>
            <w:color w:val="111111"/>
            <w:sz w:val="24"/>
            <w:szCs w:val="24"/>
          </w:rPr>
          <w:delText>ddress, transaction history, etc.), and a level of access. The level of access is split up into Sysadmin (who will be granted all system privileges, Premium accounts will have access to storing private media on the server, while free users only have access</w:delText>
        </w:r>
        <w:r w:rsidDel="00805036">
          <w:rPr>
            <w:rFonts w:ascii="Times New Roman" w:eastAsia="Times New Roman" w:hAnsi="Times New Roman" w:cs="Times New Roman"/>
            <w:color w:val="111111"/>
            <w:sz w:val="24"/>
            <w:szCs w:val="24"/>
          </w:rPr>
          <w:delText xml:space="preserve"> to public media</w:delText>
        </w:r>
      </w:del>
      <w:ins w:id="19" w:author="Microsoft Office User" w:date="2016-12-10T16:08:00Z">
        <w:r w:rsidR="00805036">
          <w:rPr>
            <w:rFonts w:ascii="Times New Roman" w:eastAsia="Times New Roman" w:hAnsi="Times New Roman" w:cs="Times New Roman"/>
            <w:color w:val="111111"/>
            <w:sz w:val="24"/>
            <w:szCs w:val="24"/>
          </w:rPr>
          <w:t xml:space="preserve"> demographics information (date of birth, gender, country)</w:t>
        </w:r>
      </w:ins>
      <w:ins w:id="20" w:author="Microsoft Office User" w:date="2016-12-10T16:10:00Z">
        <w:r w:rsidR="00805036">
          <w:rPr>
            <w:rFonts w:ascii="Times New Roman" w:eastAsia="Times New Roman" w:hAnsi="Times New Roman" w:cs="Times New Roman"/>
            <w:color w:val="111111"/>
            <w:sz w:val="24"/>
            <w:szCs w:val="24"/>
          </w:rPr>
          <w:t>, as well as a</w:t>
        </w:r>
      </w:ins>
      <w:ins w:id="21" w:author="Microsoft Office User" w:date="2016-12-10T16:11:00Z">
        <w:r w:rsidR="00805036">
          <w:rPr>
            <w:rFonts w:ascii="Times New Roman" w:eastAsia="Times New Roman" w:hAnsi="Times New Roman" w:cs="Times New Roman"/>
            <w:color w:val="111111"/>
            <w:sz w:val="24"/>
            <w:szCs w:val="24"/>
          </w:rPr>
          <w:t xml:space="preserve"> record of recently viewed media (including the time of access)</w:t>
        </w:r>
      </w:ins>
      <w:r>
        <w:rPr>
          <w:rFonts w:ascii="Times New Roman" w:eastAsia="Times New Roman" w:hAnsi="Times New Roman" w:cs="Times New Roman"/>
          <w:color w:val="111111"/>
          <w:sz w:val="24"/>
          <w:szCs w:val="24"/>
        </w:rPr>
        <w:t xml:space="preserve">. Also, users will be able to </w:t>
      </w:r>
      <w:del w:id="22" w:author="Microsoft Office User" w:date="2016-12-10T17:03:00Z">
        <w:r w:rsidDel="00A96B3C">
          <w:rPr>
            <w:rFonts w:ascii="Times New Roman" w:eastAsia="Times New Roman" w:hAnsi="Times New Roman" w:cs="Times New Roman"/>
            <w:color w:val="111111"/>
            <w:sz w:val="24"/>
            <w:szCs w:val="24"/>
          </w:rPr>
          <w:delText>rate media, and the average value of the user ratings will be shown to anyone accessing the media</w:delText>
        </w:r>
      </w:del>
      <w:ins w:id="23" w:author="Microsoft Office User" w:date="2016-12-10T17:04:00Z">
        <w:r w:rsidR="00974158">
          <w:rPr>
            <w:rFonts w:ascii="Times New Roman" w:eastAsia="Times New Roman" w:hAnsi="Times New Roman" w:cs="Times New Roman"/>
            <w:color w:val="111111"/>
            <w:sz w:val="24"/>
            <w:szCs w:val="24"/>
          </w:rPr>
          <w:t xml:space="preserve">access a record of their recently viewed </w:t>
        </w:r>
      </w:ins>
      <w:ins w:id="24" w:author="Microsoft Office User" w:date="2016-12-10T17:05:00Z">
        <w:r w:rsidR="002F2EFA">
          <w:rPr>
            <w:rFonts w:ascii="Times New Roman" w:eastAsia="Times New Roman" w:hAnsi="Times New Roman" w:cs="Times New Roman"/>
            <w:color w:val="111111"/>
            <w:sz w:val="24"/>
            <w:szCs w:val="24"/>
          </w:rPr>
          <w:t>media</w:t>
        </w:r>
      </w:ins>
      <w:r>
        <w:rPr>
          <w:rFonts w:ascii="Times New Roman" w:eastAsia="Times New Roman" w:hAnsi="Times New Roman" w:cs="Times New Roman"/>
          <w:color w:val="111111"/>
          <w:sz w:val="24"/>
          <w:szCs w:val="24"/>
        </w:rPr>
        <w:t>.</w:t>
      </w:r>
    </w:p>
    <w:p w14:paraId="461A1BAF" w14:textId="77777777" w:rsidR="007E7A15" w:rsidRDefault="007E7A15"/>
    <w:p w14:paraId="72A4D513" w14:textId="77777777" w:rsidR="007E7A15" w:rsidRDefault="00AD0CE0">
      <w:r>
        <w:rPr>
          <w:rFonts w:ascii="Times New Roman" w:eastAsia="Times New Roman" w:hAnsi="Times New Roman" w:cs="Times New Roman"/>
          <w:b/>
          <w:color w:val="111111"/>
          <w:sz w:val="24"/>
          <w:szCs w:val="24"/>
        </w:rPr>
        <w:t>4.  Describe realistic situations where your database system will be used to accomplish tasks and operations.</w:t>
      </w:r>
    </w:p>
    <w:p w14:paraId="388F2533" w14:textId="77777777" w:rsidR="007E7A15" w:rsidRDefault="007E7A15"/>
    <w:p w14:paraId="6692F38F" w14:textId="77777777" w:rsidR="007E7A15" w:rsidRDefault="00AD0CE0">
      <w:r>
        <w:rPr>
          <w:rFonts w:ascii="Times New Roman" w:eastAsia="Times New Roman" w:hAnsi="Times New Roman" w:cs="Times New Roman"/>
          <w:color w:val="111111"/>
          <w:sz w:val="24"/>
          <w:szCs w:val="24"/>
        </w:rPr>
        <w:t>Not only will the devices serve as a personal media hub, but it can also be used to share content between</w:t>
      </w:r>
      <w:r>
        <w:rPr>
          <w:rFonts w:ascii="Times New Roman" w:eastAsia="Times New Roman" w:hAnsi="Times New Roman" w:cs="Times New Roman"/>
          <w:color w:val="111111"/>
          <w:sz w:val="24"/>
          <w:szCs w:val="24"/>
        </w:rPr>
        <w:t xml:space="preserve"> </w:t>
      </w:r>
      <w:del w:id="25" w:author="Microsoft Office User" w:date="2016-12-10T16:16:00Z">
        <w:r w:rsidDel="00455393">
          <w:rPr>
            <w:rFonts w:ascii="Times New Roman" w:eastAsia="Times New Roman" w:hAnsi="Times New Roman" w:cs="Times New Roman"/>
            <w:color w:val="111111"/>
            <w:sz w:val="24"/>
            <w:szCs w:val="24"/>
          </w:rPr>
          <w:delText xml:space="preserve">premium </w:delText>
        </w:r>
      </w:del>
      <w:r>
        <w:rPr>
          <w:rFonts w:ascii="Times New Roman" w:eastAsia="Times New Roman" w:hAnsi="Times New Roman" w:cs="Times New Roman"/>
          <w:color w:val="111111"/>
          <w:sz w:val="24"/>
          <w:szCs w:val="24"/>
        </w:rPr>
        <w:t>users. This is similar to other media hubs like the Google Chromecast, but the ability to upload your own personal files separates it from sim</w:t>
      </w:r>
      <w:r>
        <w:rPr>
          <w:rFonts w:ascii="Times New Roman" w:eastAsia="Times New Roman" w:hAnsi="Times New Roman" w:cs="Times New Roman"/>
          <w:color w:val="111111"/>
          <w:sz w:val="24"/>
          <w:szCs w:val="24"/>
        </w:rPr>
        <w:t>ilar devices, which lets it act not only as a media hub, but also as a cloud-based file storage system.</w:t>
      </w:r>
    </w:p>
    <w:p w14:paraId="2E96B394" w14:textId="77777777" w:rsidR="007E7A15" w:rsidRDefault="007E7A15"/>
    <w:p w14:paraId="66740D8E" w14:textId="77777777" w:rsidR="007E7A15" w:rsidRDefault="00AD0CE0">
      <w:r>
        <w:rPr>
          <w:rFonts w:ascii="Times New Roman" w:eastAsia="Times New Roman" w:hAnsi="Times New Roman" w:cs="Times New Roman"/>
          <w:b/>
          <w:color w:val="111111"/>
          <w:sz w:val="24"/>
          <w:szCs w:val="24"/>
        </w:rPr>
        <w:t>5.  Construct entity and relationship (ER) diagram of your database. Highlight any design decisions. Specifically, describe why you have the entities a</w:t>
      </w:r>
      <w:r>
        <w:rPr>
          <w:rFonts w:ascii="Times New Roman" w:eastAsia="Times New Roman" w:hAnsi="Times New Roman" w:cs="Times New Roman"/>
          <w:b/>
          <w:color w:val="111111"/>
          <w:sz w:val="24"/>
          <w:szCs w:val="24"/>
        </w:rPr>
        <w:t>nd relationships that you do.</w:t>
      </w:r>
    </w:p>
    <w:p w14:paraId="0D38E3CB" w14:textId="77777777" w:rsidR="007E7A15" w:rsidRDefault="007E7A15"/>
    <w:p w14:paraId="5A87A91A" w14:textId="77777777" w:rsidR="007E7A15" w:rsidRDefault="00AD0CE0">
      <w:r>
        <w:rPr>
          <w:rFonts w:ascii="Times New Roman" w:eastAsia="Times New Roman" w:hAnsi="Times New Roman" w:cs="Times New Roman"/>
          <w:color w:val="111111"/>
          <w:sz w:val="24"/>
          <w:szCs w:val="24"/>
        </w:rPr>
        <w:t xml:space="preserve">The </w:t>
      </w:r>
      <w:ins w:id="26" w:author="Microsoft Office User" w:date="2016-12-10T16:16:00Z">
        <w:r w:rsidR="00455393">
          <w:rPr>
            <w:rFonts w:ascii="Times New Roman" w:eastAsia="Times New Roman" w:hAnsi="Times New Roman" w:cs="Times New Roman"/>
            <w:color w:val="111111"/>
            <w:sz w:val="24"/>
            <w:szCs w:val="24"/>
          </w:rPr>
          <w:t xml:space="preserve">updated </w:t>
        </w:r>
      </w:ins>
      <w:r>
        <w:rPr>
          <w:rFonts w:ascii="Times New Roman" w:eastAsia="Times New Roman" w:hAnsi="Times New Roman" w:cs="Times New Roman"/>
          <w:color w:val="111111"/>
          <w:sz w:val="24"/>
          <w:szCs w:val="24"/>
        </w:rPr>
        <w:t xml:space="preserve">ER diagram is </w:t>
      </w:r>
      <w:del w:id="27" w:author="Microsoft Office User" w:date="2016-12-10T16:17:00Z">
        <w:r w:rsidDel="00455393">
          <w:rPr>
            <w:rFonts w:ascii="Times New Roman" w:eastAsia="Times New Roman" w:hAnsi="Times New Roman" w:cs="Times New Roman"/>
            <w:color w:val="111111"/>
            <w:sz w:val="24"/>
            <w:szCs w:val="24"/>
          </w:rPr>
          <w:delText>attached at the end of this document</w:delText>
        </w:r>
      </w:del>
      <w:ins w:id="28" w:author="Microsoft Office User" w:date="2016-12-10T16:17:00Z">
        <w:r w:rsidR="00455393">
          <w:rPr>
            <w:rFonts w:ascii="Times New Roman" w:eastAsia="Times New Roman" w:hAnsi="Times New Roman" w:cs="Times New Roman"/>
            <w:color w:val="111111"/>
            <w:sz w:val="24"/>
            <w:szCs w:val="24"/>
          </w:rPr>
          <w:t>included in our submitted zip file</w:t>
        </w:r>
      </w:ins>
      <w:r>
        <w:rPr>
          <w:rFonts w:ascii="Times New Roman" w:eastAsia="Times New Roman" w:hAnsi="Times New Roman" w:cs="Times New Roman"/>
          <w:color w:val="111111"/>
          <w:sz w:val="24"/>
          <w:szCs w:val="24"/>
        </w:rPr>
        <w:t xml:space="preserve">. Most of the design decisions come directly as a result of our entities described in question #3, but there are a few notable design decisions we made. First, </w:t>
      </w:r>
      <w:del w:id="29" w:author="Microsoft Office User" w:date="2016-12-10T16:17:00Z">
        <w:r w:rsidDel="00455393">
          <w:rPr>
            <w:rFonts w:ascii="Times New Roman" w:eastAsia="Times New Roman" w:hAnsi="Times New Roman" w:cs="Times New Roman"/>
            <w:color w:val="111111"/>
            <w:sz w:val="24"/>
            <w:szCs w:val="24"/>
          </w:rPr>
          <w:delText xml:space="preserve">we decided </w:delText>
        </w:r>
        <w:r w:rsidDel="00455393">
          <w:rPr>
            <w:rFonts w:ascii="Times New Roman" w:eastAsia="Times New Roman" w:hAnsi="Times New Roman" w:cs="Times New Roman"/>
            <w:color w:val="111111"/>
            <w:sz w:val="24"/>
            <w:szCs w:val="24"/>
          </w:rPr>
          <w:delText>to only let each user have 1 credit card that they can use. This is to ensure that we don’t have any ambiguity when it comes time to bill a premium user. However, a user can change which card they have on file at any time, so in order to keep the transacti</w:delText>
        </w:r>
        <w:r w:rsidDel="00455393">
          <w:rPr>
            <w:rFonts w:ascii="Times New Roman" w:eastAsia="Times New Roman" w:hAnsi="Times New Roman" w:cs="Times New Roman"/>
            <w:color w:val="111111"/>
            <w:sz w:val="24"/>
            <w:szCs w:val="24"/>
          </w:rPr>
          <w:delText>on history accurate, we need to save the credit card number as an independent string, not as a foreign key in the Billing table. Another 2 assumptions we made were that</w:delText>
        </w:r>
      </w:del>
      <w:ins w:id="30" w:author="Microsoft Office User" w:date="2016-12-10T16:17:00Z">
        <w:r w:rsidR="00455393">
          <w:rPr>
            <w:rFonts w:ascii="Times New Roman" w:eastAsia="Times New Roman" w:hAnsi="Times New Roman" w:cs="Times New Roman"/>
            <w:color w:val="111111"/>
            <w:sz w:val="24"/>
            <w:szCs w:val="24"/>
          </w:rPr>
          <w:t>we decided that</w:t>
        </w:r>
      </w:ins>
      <w:r>
        <w:rPr>
          <w:rFonts w:ascii="Times New Roman" w:eastAsia="Times New Roman" w:hAnsi="Times New Roman" w:cs="Times New Roman"/>
          <w:color w:val="111111"/>
          <w:sz w:val="24"/>
          <w:szCs w:val="24"/>
        </w:rPr>
        <w:t xml:space="preserve"> each movie will only have 1 director and that each song will only have 1 artist. This i</w:t>
      </w:r>
      <w:r>
        <w:rPr>
          <w:rFonts w:ascii="Times New Roman" w:eastAsia="Times New Roman" w:hAnsi="Times New Roman" w:cs="Times New Roman"/>
          <w:color w:val="111111"/>
          <w:sz w:val="24"/>
          <w:szCs w:val="24"/>
        </w:rPr>
        <w:t xml:space="preserve">s not always the case, but it is very often true, and for the few cases that have multiple directors or artists, they can simply be listed in a single string. Additionally, if our search tool is set to find a partial match between the user’s input and the </w:t>
      </w:r>
      <w:r>
        <w:rPr>
          <w:rFonts w:ascii="Times New Roman" w:eastAsia="Times New Roman" w:hAnsi="Times New Roman" w:cs="Times New Roman"/>
          <w:color w:val="111111"/>
          <w:sz w:val="24"/>
          <w:szCs w:val="24"/>
        </w:rPr>
        <w:t>database entries (which is more user-friendly), then anytime a user searches for a song/movie made by a particular artist/director, the search will also return any entries where the artist/director wasn’t the only person in charge of making the song/movie.</w:t>
      </w:r>
      <w:r>
        <w:rPr>
          <w:rFonts w:ascii="Times New Roman" w:eastAsia="Times New Roman" w:hAnsi="Times New Roman" w:cs="Times New Roman"/>
          <w:color w:val="111111"/>
          <w:sz w:val="24"/>
          <w:szCs w:val="24"/>
        </w:rPr>
        <w:t xml:space="preserve"> And finally, we assumed that each piece of media only needs 1 ID, so we don’t have any extra primary keys for each type of media. Because of this, when any piece of media is added to the database, the unique </w:t>
      </w:r>
      <w:proofErr w:type="spellStart"/>
      <w:r>
        <w:rPr>
          <w:rFonts w:ascii="Times New Roman" w:eastAsia="Times New Roman" w:hAnsi="Times New Roman" w:cs="Times New Roman"/>
          <w:color w:val="111111"/>
          <w:sz w:val="24"/>
          <w:szCs w:val="24"/>
        </w:rPr>
        <w:t>mediaID</w:t>
      </w:r>
      <w:proofErr w:type="spellEnd"/>
      <w:r>
        <w:rPr>
          <w:rFonts w:ascii="Times New Roman" w:eastAsia="Times New Roman" w:hAnsi="Times New Roman" w:cs="Times New Roman"/>
          <w:color w:val="111111"/>
          <w:sz w:val="24"/>
          <w:szCs w:val="24"/>
        </w:rPr>
        <w:t xml:space="preserve"> it is given must be different from not </w:t>
      </w:r>
      <w:r>
        <w:rPr>
          <w:rFonts w:ascii="Times New Roman" w:eastAsia="Times New Roman" w:hAnsi="Times New Roman" w:cs="Times New Roman"/>
          <w:color w:val="111111"/>
          <w:sz w:val="24"/>
          <w:szCs w:val="24"/>
        </w:rPr>
        <w:t>just that everything of that type of media, but also from everything of all other types of media.</w:t>
      </w:r>
    </w:p>
    <w:p w14:paraId="216F39CA" w14:textId="77777777" w:rsidR="007E7A15" w:rsidRDefault="007E7A15"/>
    <w:p w14:paraId="4308D113" w14:textId="77777777" w:rsidR="007E7A15" w:rsidRDefault="00AD0CE0">
      <w:r>
        <w:rPr>
          <w:rFonts w:ascii="Times New Roman" w:eastAsia="Times New Roman" w:hAnsi="Times New Roman" w:cs="Times New Roman"/>
          <w:b/>
          <w:color w:val="111111"/>
          <w:sz w:val="24"/>
          <w:szCs w:val="24"/>
        </w:rPr>
        <w:t xml:space="preserve">6.  Derive relational schemas from the entity and relationship (ER) diagram. Highlight any design decisions. Explain why you decided to make the relations you did and how each entity and relationship in the entity and relationship (ER) diagram is captured </w:t>
      </w:r>
      <w:r>
        <w:rPr>
          <w:rFonts w:ascii="Times New Roman" w:eastAsia="Times New Roman" w:hAnsi="Times New Roman" w:cs="Times New Roman"/>
          <w:b/>
          <w:color w:val="111111"/>
          <w:sz w:val="24"/>
          <w:szCs w:val="24"/>
        </w:rPr>
        <w:t>in the relational schema.</w:t>
      </w:r>
    </w:p>
    <w:p w14:paraId="4449A5D0" w14:textId="6BB86DFA" w:rsidR="007E7A15" w:rsidRDefault="007E7A15"/>
    <w:p w14:paraId="586AE338" w14:textId="4ABB9459" w:rsidR="007E7A15" w:rsidRDefault="00AD0CE0">
      <w:proofErr w:type="gramStart"/>
      <w:r>
        <w:rPr>
          <w:rFonts w:ascii="Times New Roman" w:eastAsia="Times New Roman" w:hAnsi="Times New Roman" w:cs="Times New Roman"/>
          <w:color w:val="111111"/>
          <w:sz w:val="24"/>
          <w:szCs w:val="24"/>
        </w:rPr>
        <w:lastRenderedPageBreak/>
        <w:t>Users(</w:t>
      </w:r>
      <w:proofErr w:type="gramEnd"/>
      <w:r>
        <w:rPr>
          <w:rFonts w:ascii="Times New Roman" w:eastAsia="Times New Roman" w:hAnsi="Times New Roman" w:cs="Times New Roman"/>
          <w:color w:val="111111"/>
          <w:sz w:val="24"/>
          <w:szCs w:val="24"/>
          <w:u w:val="single"/>
        </w:rPr>
        <w:t>username</w:t>
      </w:r>
      <w:r>
        <w:rPr>
          <w:rFonts w:ascii="Times New Roman" w:eastAsia="Times New Roman" w:hAnsi="Times New Roman" w:cs="Times New Roman"/>
          <w:color w:val="111111"/>
          <w:sz w:val="24"/>
          <w:szCs w:val="24"/>
        </w:rPr>
        <w:t xml:space="preserve">: string, password: string, </w:t>
      </w:r>
      <w:del w:id="31" w:author="Microsoft Office User" w:date="2016-12-10T17:46:00Z">
        <w:r w:rsidDel="00F37D09">
          <w:rPr>
            <w:rFonts w:ascii="Times New Roman" w:eastAsia="Times New Roman" w:hAnsi="Times New Roman" w:cs="Times New Roman"/>
            <w:color w:val="111111"/>
            <w:sz w:val="24"/>
            <w:szCs w:val="24"/>
          </w:rPr>
          <w:delText xml:space="preserve">level: int(1-3), </w:delText>
        </w:r>
      </w:del>
      <w:r>
        <w:rPr>
          <w:rFonts w:ascii="Times New Roman" w:eastAsia="Times New Roman" w:hAnsi="Times New Roman" w:cs="Times New Roman"/>
          <w:color w:val="111111"/>
          <w:sz w:val="24"/>
          <w:szCs w:val="24"/>
        </w:rPr>
        <w:t>email: string</w:t>
      </w:r>
      <w:ins w:id="32" w:author="Microsoft Office User" w:date="2016-12-10T17:46:00Z">
        <w:r w:rsidR="00F37D09">
          <w:rPr>
            <w:rFonts w:ascii="Times New Roman" w:eastAsia="Times New Roman" w:hAnsi="Times New Roman" w:cs="Times New Roman"/>
            <w:color w:val="111111"/>
            <w:sz w:val="24"/>
            <w:szCs w:val="24"/>
          </w:rPr>
          <w:t>, country: string, birthdate: date, gender: string</w:t>
        </w:r>
      </w:ins>
      <w:r>
        <w:rPr>
          <w:rFonts w:ascii="Times New Roman" w:eastAsia="Times New Roman" w:hAnsi="Times New Roman" w:cs="Times New Roman"/>
          <w:color w:val="111111"/>
          <w:sz w:val="24"/>
          <w:szCs w:val="24"/>
        </w:rPr>
        <w:t>)</w:t>
      </w:r>
    </w:p>
    <w:p w14:paraId="179BC033" w14:textId="6ED0FA18" w:rsidR="007E7A15" w:rsidDel="00F37D09" w:rsidRDefault="00AD0CE0">
      <w:pPr>
        <w:rPr>
          <w:del w:id="33" w:author="Microsoft Office User" w:date="2016-12-10T17:46:00Z"/>
        </w:rPr>
      </w:pPr>
      <w:del w:id="34" w:author="Microsoft Office User" w:date="2016-12-10T17:46:00Z">
        <w:r w:rsidDel="00F37D09">
          <w:rPr>
            <w:rFonts w:ascii="Times New Roman" w:eastAsia="Times New Roman" w:hAnsi="Times New Roman" w:cs="Times New Roman"/>
            <w:color w:val="111111"/>
            <w:sz w:val="24"/>
            <w:szCs w:val="24"/>
          </w:rPr>
          <w:delText>Purchased(</w:delText>
        </w:r>
        <w:r w:rsidDel="00F37D09">
          <w:rPr>
            <w:rFonts w:ascii="Times New Roman" w:eastAsia="Times New Roman" w:hAnsi="Times New Roman" w:cs="Times New Roman"/>
            <w:color w:val="FF0000"/>
            <w:sz w:val="24"/>
            <w:szCs w:val="24"/>
          </w:rPr>
          <w:delText>tid</w:delText>
        </w:r>
        <w:r w:rsidDel="00F37D09">
          <w:rPr>
            <w:rFonts w:ascii="Times New Roman" w:eastAsia="Times New Roman" w:hAnsi="Times New Roman" w:cs="Times New Roman"/>
            <w:color w:val="111111"/>
            <w:sz w:val="24"/>
            <w:szCs w:val="24"/>
          </w:rPr>
          <w:delText xml:space="preserve">: integer, </w:delText>
        </w:r>
        <w:r w:rsidDel="00F37D09">
          <w:rPr>
            <w:rFonts w:ascii="Times New Roman" w:eastAsia="Times New Roman" w:hAnsi="Times New Roman" w:cs="Times New Roman"/>
            <w:color w:val="FF0000"/>
            <w:sz w:val="24"/>
            <w:szCs w:val="24"/>
          </w:rPr>
          <w:delText>username</w:delText>
        </w:r>
        <w:r w:rsidDel="00F37D09">
          <w:rPr>
            <w:rFonts w:ascii="Times New Roman" w:eastAsia="Times New Roman" w:hAnsi="Times New Roman" w:cs="Times New Roman"/>
            <w:color w:val="111111"/>
            <w:sz w:val="24"/>
            <w:szCs w:val="24"/>
          </w:rPr>
          <w:delText>: string)</w:delText>
        </w:r>
      </w:del>
    </w:p>
    <w:p w14:paraId="4D292ABC" w14:textId="7FA00A37" w:rsidR="007E7A15" w:rsidDel="00F37D09" w:rsidRDefault="00AD0CE0">
      <w:pPr>
        <w:rPr>
          <w:del w:id="35" w:author="Microsoft Office User" w:date="2016-12-10T17:46:00Z"/>
        </w:rPr>
      </w:pPr>
      <w:del w:id="36" w:author="Microsoft Office User" w:date="2016-12-10T17:46:00Z">
        <w:r w:rsidDel="00F37D09">
          <w:rPr>
            <w:rFonts w:ascii="Times New Roman" w:eastAsia="Times New Roman" w:hAnsi="Times New Roman" w:cs="Times New Roman"/>
            <w:color w:val="111111"/>
            <w:sz w:val="24"/>
            <w:szCs w:val="24"/>
          </w:rPr>
          <w:delText>Transactions(</w:delText>
        </w:r>
        <w:r w:rsidDel="00F37D09">
          <w:rPr>
            <w:rFonts w:ascii="Times New Roman" w:eastAsia="Times New Roman" w:hAnsi="Times New Roman" w:cs="Times New Roman"/>
            <w:color w:val="111111"/>
            <w:sz w:val="24"/>
            <w:szCs w:val="24"/>
            <w:u w:val="single"/>
          </w:rPr>
          <w:delText>tid</w:delText>
        </w:r>
        <w:r w:rsidDel="00F37D09">
          <w:rPr>
            <w:rFonts w:ascii="Times New Roman" w:eastAsia="Times New Roman" w:hAnsi="Times New Roman" w:cs="Times New Roman"/>
            <w:color w:val="111111"/>
            <w:sz w:val="24"/>
            <w:szCs w:val="24"/>
          </w:rPr>
          <w:delText>: integer, chargedCC: string, date: date)</w:delText>
        </w:r>
      </w:del>
    </w:p>
    <w:p w14:paraId="3F594FB4" w14:textId="5D229546" w:rsidR="007E7A15" w:rsidDel="00F37D09" w:rsidRDefault="00AD0CE0">
      <w:pPr>
        <w:rPr>
          <w:del w:id="37" w:author="Microsoft Office User" w:date="2016-12-10T17:46:00Z"/>
        </w:rPr>
      </w:pPr>
      <w:del w:id="38" w:author="Microsoft Office User" w:date="2016-12-10T17:46:00Z">
        <w:r w:rsidDel="00F37D09">
          <w:rPr>
            <w:rFonts w:ascii="Times New Roman" w:eastAsia="Times New Roman" w:hAnsi="Times New Roman" w:cs="Times New Roman"/>
            <w:color w:val="111111"/>
            <w:sz w:val="24"/>
            <w:szCs w:val="24"/>
          </w:rPr>
          <w:delText>ChargedTo(</w:delText>
        </w:r>
        <w:r w:rsidDel="00F37D09">
          <w:rPr>
            <w:rFonts w:ascii="Times New Roman" w:eastAsia="Times New Roman" w:hAnsi="Times New Roman" w:cs="Times New Roman"/>
            <w:color w:val="FF0000"/>
            <w:sz w:val="24"/>
            <w:szCs w:val="24"/>
          </w:rPr>
          <w:delText>ccnum</w:delText>
        </w:r>
        <w:r w:rsidDel="00F37D09">
          <w:rPr>
            <w:rFonts w:ascii="Times New Roman" w:eastAsia="Times New Roman" w:hAnsi="Times New Roman" w:cs="Times New Roman"/>
            <w:color w:val="111111"/>
            <w:sz w:val="24"/>
            <w:szCs w:val="24"/>
          </w:rPr>
          <w:delText xml:space="preserve">: String, </w:delText>
        </w:r>
        <w:r w:rsidDel="00F37D09">
          <w:rPr>
            <w:rFonts w:ascii="Times New Roman" w:eastAsia="Times New Roman" w:hAnsi="Times New Roman" w:cs="Times New Roman"/>
            <w:color w:val="FF0000"/>
            <w:sz w:val="24"/>
            <w:szCs w:val="24"/>
          </w:rPr>
          <w:delText>username</w:delText>
        </w:r>
        <w:r w:rsidDel="00F37D09">
          <w:rPr>
            <w:rFonts w:ascii="Times New Roman" w:eastAsia="Times New Roman" w:hAnsi="Times New Roman" w:cs="Times New Roman"/>
            <w:color w:val="111111"/>
            <w:sz w:val="24"/>
            <w:szCs w:val="24"/>
          </w:rPr>
          <w:delText>: string)</w:delText>
        </w:r>
      </w:del>
    </w:p>
    <w:p w14:paraId="60538B53" w14:textId="676FC99D" w:rsidR="007E7A15" w:rsidDel="00F37D09" w:rsidRDefault="00AD0CE0">
      <w:pPr>
        <w:rPr>
          <w:del w:id="39" w:author="Microsoft Office User" w:date="2016-12-10T17:46:00Z"/>
        </w:rPr>
      </w:pPr>
      <w:del w:id="40" w:author="Microsoft Office User" w:date="2016-12-10T17:46:00Z">
        <w:r w:rsidDel="00F37D09">
          <w:rPr>
            <w:rFonts w:ascii="Times New Roman" w:eastAsia="Times New Roman" w:hAnsi="Times New Roman" w:cs="Times New Roman"/>
            <w:color w:val="111111"/>
            <w:sz w:val="24"/>
            <w:szCs w:val="24"/>
          </w:rPr>
          <w:delText>Billing(</w:delText>
        </w:r>
        <w:r w:rsidDel="00F37D09">
          <w:rPr>
            <w:rFonts w:ascii="Times New Roman" w:eastAsia="Times New Roman" w:hAnsi="Times New Roman" w:cs="Times New Roman"/>
            <w:color w:val="111111"/>
            <w:sz w:val="24"/>
            <w:szCs w:val="24"/>
            <w:u w:val="single"/>
          </w:rPr>
          <w:delText>ccnu</w:delText>
        </w:r>
        <w:r w:rsidDel="00F37D09">
          <w:rPr>
            <w:rFonts w:ascii="Times New Roman" w:eastAsia="Times New Roman" w:hAnsi="Times New Roman" w:cs="Times New Roman"/>
            <w:color w:val="111111"/>
            <w:sz w:val="24"/>
            <w:szCs w:val="24"/>
            <w:u w:val="single"/>
          </w:rPr>
          <w:delText>m</w:delText>
        </w:r>
        <w:r w:rsidDel="00F37D09">
          <w:rPr>
            <w:rFonts w:ascii="Times New Roman" w:eastAsia="Times New Roman" w:hAnsi="Times New Roman" w:cs="Times New Roman"/>
            <w:color w:val="111111"/>
            <w:sz w:val="24"/>
            <w:szCs w:val="24"/>
          </w:rPr>
          <w:delText>: string, address: string, type string)</w:delText>
        </w:r>
      </w:del>
    </w:p>
    <w:p w14:paraId="0014CE51" w14:textId="7150548F" w:rsidR="007E7A15" w:rsidDel="004316BB" w:rsidRDefault="00AD0CE0" w:rsidP="004316BB">
      <w:pPr>
        <w:rPr>
          <w:del w:id="41" w:author="Microsoft Office User" w:date="2016-12-10T17:48:00Z"/>
        </w:rPr>
        <w:pPrChange w:id="42" w:author="Microsoft Office User" w:date="2016-12-10T17:48:00Z">
          <w:pPr/>
        </w:pPrChange>
      </w:pPr>
      <w:proofErr w:type="gramStart"/>
      <w:r>
        <w:rPr>
          <w:rFonts w:ascii="Times New Roman" w:eastAsia="Times New Roman" w:hAnsi="Times New Roman" w:cs="Times New Roman"/>
          <w:color w:val="111111"/>
          <w:sz w:val="24"/>
          <w:szCs w:val="24"/>
        </w:rPr>
        <w:t>Media(</w:t>
      </w:r>
      <w:proofErr w:type="spellStart"/>
      <w:proofErr w:type="gramEnd"/>
      <w:r>
        <w:rPr>
          <w:rFonts w:ascii="Times New Roman" w:eastAsia="Times New Roman" w:hAnsi="Times New Roman" w:cs="Times New Roman"/>
          <w:color w:val="111111"/>
          <w:sz w:val="24"/>
          <w:szCs w:val="24"/>
          <w:u w:val="single"/>
        </w:rPr>
        <w:t>mediaID</w:t>
      </w:r>
      <w:proofErr w:type="spellEnd"/>
      <w:r>
        <w:rPr>
          <w:rFonts w:ascii="Times New Roman" w:eastAsia="Times New Roman" w:hAnsi="Times New Roman" w:cs="Times New Roman"/>
          <w:color w:val="111111"/>
          <w:sz w:val="24"/>
          <w:szCs w:val="24"/>
        </w:rPr>
        <w:t xml:space="preserve">: integer, </w:t>
      </w:r>
      <w:del w:id="43" w:author="Microsoft Office User" w:date="2016-12-10T17:47:00Z">
        <w:r w:rsidDel="00F37D09">
          <w:rPr>
            <w:rFonts w:ascii="Times New Roman" w:eastAsia="Times New Roman" w:hAnsi="Times New Roman" w:cs="Times New Roman"/>
            <w:color w:val="111111"/>
            <w:sz w:val="24"/>
            <w:szCs w:val="24"/>
          </w:rPr>
          <w:delText>private: boolean, filepath: string, extension: string</w:delText>
        </w:r>
      </w:del>
      <w:ins w:id="44" w:author="Microsoft Office User" w:date="2016-12-10T17:47:00Z">
        <w:r w:rsidR="00F37D09">
          <w:rPr>
            <w:rFonts w:ascii="Times New Roman" w:eastAsia="Times New Roman" w:hAnsi="Times New Roman" w:cs="Times New Roman"/>
            <w:color w:val="111111"/>
            <w:sz w:val="24"/>
            <w:szCs w:val="24"/>
          </w:rPr>
          <w:t xml:space="preserve">name: string, </w:t>
        </w:r>
        <w:proofErr w:type="spellStart"/>
        <w:r w:rsidR="00C8142E" w:rsidRPr="00C8142E">
          <w:rPr>
            <w:rFonts w:ascii="Times New Roman" w:eastAsia="Times New Roman" w:hAnsi="Times New Roman" w:cs="Times New Roman"/>
            <w:color w:val="FF0000"/>
            <w:sz w:val="24"/>
            <w:szCs w:val="24"/>
            <w:rPrChange w:id="45" w:author="Microsoft Office User" w:date="2016-12-10T17:47:00Z">
              <w:rPr>
                <w:rFonts w:ascii="Times New Roman" w:eastAsia="Times New Roman" w:hAnsi="Times New Roman" w:cs="Times New Roman"/>
                <w:color w:val="111111"/>
                <w:sz w:val="24"/>
                <w:szCs w:val="24"/>
              </w:rPr>
            </w:rPrChange>
          </w:rPr>
          <w:t>uploade</w:t>
        </w:r>
        <w:r w:rsidR="005F09B2" w:rsidRPr="00480278">
          <w:rPr>
            <w:rFonts w:ascii="Times New Roman" w:eastAsia="Times New Roman" w:hAnsi="Times New Roman" w:cs="Times New Roman"/>
            <w:color w:val="FF0000"/>
            <w:sz w:val="24"/>
            <w:szCs w:val="24"/>
          </w:rPr>
          <w:t>dBy</w:t>
        </w:r>
        <w:proofErr w:type="spellEnd"/>
        <w:r w:rsidR="00C8142E">
          <w:rPr>
            <w:rFonts w:ascii="Times New Roman" w:eastAsia="Times New Roman" w:hAnsi="Times New Roman" w:cs="Times New Roman"/>
            <w:color w:val="111111"/>
            <w:sz w:val="24"/>
            <w:szCs w:val="24"/>
          </w:rPr>
          <w:t>: string</w:t>
        </w:r>
      </w:ins>
      <w:r>
        <w:rPr>
          <w:rFonts w:ascii="Times New Roman" w:eastAsia="Times New Roman" w:hAnsi="Times New Roman" w:cs="Times New Roman"/>
          <w:color w:val="111111"/>
          <w:sz w:val="24"/>
          <w:szCs w:val="24"/>
        </w:rPr>
        <w:t>)</w:t>
      </w:r>
    </w:p>
    <w:p w14:paraId="393BA0C4" w14:textId="0884F1D3" w:rsidR="007E7A15" w:rsidRDefault="00AD0CE0" w:rsidP="004316BB">
      <w:del w:id="46" w:author="Microsoft Office User" w:date="2016-12-10T17:48:00Z">
        <w:r w:rsidDel="004316BB">
          <w:rPr>
            <w:rFonts w:ascii="Times New Roman" w:eastAsia="Times New Roman" w:hAnsi="Times New Roman" w:cs="Times New Roman"/>
            <w:color w:val="111111"/>
            <w:sz w:val="24"/>
            <w:szCs w:val="24"/>
          </w:rPr>
          <w:delText>UploadedBy(</w:delText>
        </w:r>
        <w:r w:rsidDel="004316BB">
          <w:rPr>
            <w:rFonts w:ascii="Times New Roman" w:eastAsia="Times New Roman" w:hAnsi="Times New Roman" w:cs="Times New Roman"/>
            <w:color w:val="FF0000"/>
            <w:sz w:val="24"/>
            <w:szCs w:val="24"/>
          </w:rPr>
          <w:delText>username</w:delText>
        </w:r>
        <w:r w:rsidDel="004316BB">
          <w:rPr>
            <w:rFonts w:ascii="Times New Roman" w:eastAsia="Times New Roman" w:hAnsi="Times New Roman" w:cs="Times New Roman"/>
            <w:color w:val="111111"/>
            <w:sz w:val="24"/>
            <w:szCs w:val="24"/>
          </w:rPr>
          <w:delText xml:space="preserve">: string, </w:delText>
        </w:r>
        <w:r w:rsidDel="004316BB">
          <w:rPr>
            <w:rFonts w:ascii="Times New Roman" w:eastAsia="Times New Roman" w:hAnsi="Times New Roman" w:cs="Times New Roman"/>
            <w:color w:val="FF0000"/>
            <w:sz w:val="24"/>
            <w:szCs w:val="24"/>
          </w:rPr>
          <w:delText>mediaID</w:delText>
        </w:r>
        <w:r w:rsidDel="004316BB">
          <w:rPr>
            <w:rFonts w:ascii="Times New Roman" w:eastAsia="Times New Roman" w:hAnsi="Times New Roman" w:cs="Times New Roman"/>
            <w:sz w:val="24"/>
            <w:szCs w:val="24"/>
          </w:rPr>
          <w:delText>: integer</w:delText>
        </w:r>
        <w:r w:rsidDel="004316BB">
          <w:rPr>
            <w:rFonts w:ascii="Times New Roman" w:eastAsia="Times New Roman" w:hAnsi="Times New Roman" w:cs="Times New Roman"/>
            <w:color w:val="111111"/>
            <w:sz w:val="24"/>
            <w:szCs w:val="24"/>
          </w:rPr>
          <w:delText>)</w:delText>
        </w:r>
      </w:del>
    </w:p>
    <w:p w14:paraId="0983897E" w14:textId="67A4C56C" w:rsidR="004316BB" w:rsidRPr="00982B02" w:rsidRDefault="004316BB">
      <w:pPr>
        <w:rPr>
          <w:ins w:id="47" w:author="Microsoft Office User" w:date="2016-12-10T17:49:00Z"/>
          <w:rFonts w:ascii="Times New Roman" w:eastAsia="Times New Roman" w:hAnsi="Times New Roman" w:cs="Times New Roman"/>
          <w:color w:val="111111"/>
          <w:sz w:val="24"/>
          <w:szCs w:val="24"/>
        </w:rPr>
      </w:pPr>
      <w:proofErr w:type="gramStart"/>
      <w:ins w:id="48" w:author="Microsoft Office User" w:date="2016-12-10T17:49:00Z">
        <w:r>
          <w:rPr>
            <w:rFonts w:ascii="Times New Roman" w:eastAsia="Times New Roman" w:hAnsi="Times New Roman" w:cs="Times New Roman"/>
            <w:color w:val="111111"/>
            <w:sz w:val="24"/>
            <w:szCs w:val="24"/>
          </w:rPr>
          <w:t>Feedback</w:t>
        </w:r>
        <w:r>
          <w:rPr>
            <w:rFonts w:ascii="Times New Roman" w:eastAsia="Times New Roman" w:hAnsi="Times New Roman" w:cs="Times New Roman"/>
            <w:color w:val="111111"/>
            <w:sz w:val="24"/>
            <w:szCs w:val="24"/>
          </w:rPr>
          <w:t>(</w:t>
        </w:r>
      </w:ins>
      <w:proofErr w:type="spellStart"/>
      <w:proofErr w:type="gramEnd"/>
      <w:ins w:id="49" w:author="Microsoft Office User" w:date="2016-12-10T21:25:00Z">
        <w:r w:rsidR="000126EE">
          <w:rPr>
            <w:rFonts w:ascii="Times New Roman" w:eastAsia="Times New Roman" w:hAnsi="Times New Roman" w:cs="Times New Roman"/>
            <w:color w:val="111111"/>
            <w:sz w:val="24"/>
            <w:szCs w:val="24"/>
          </w:rPr>
          <w:t>feedbackID</w:t>
        </w:r>
        <w:proofErr w:type="spellEnd"/>
        <w:r w:rsidR="000126EE">
          <w:rPr>
            <w:rFonts w:ascii="Times New Roman" w:eastAsia="Times New Roman" w:hAnsi="Times New Roman" w:cs="Times New Roman"/>
            <w:color w:val="111111"/>
            <w:sz w:val="24"/>
            <w:szCs w:val="24"/>
          </w:rPr>
          <w:t xml:space="preserve">: integer, </w:t>
        </w:r>
      </w:ins>
      <w:ins w:id="50" w:author="Microsoft Office User" w:date="2016-12-10T17:49:00Z">
        <w:r w:rsidRPr="004316BB">
          <w:rPr>
            <w:rFonts w:ascii="Times New Roman" w:eastAsia="Times New Roman" w:hAnsi="Times New Roman" w:cs="Times New Roman"/>
            <w:color w:val="FF0000"/>
            <w:sz w:val="24"/>
            <w:szCs w:val="24"/>
          </w:rPr>
          <w:t>username</w:t>
        </w:r>
        <w:r>
          <w:rPr>
            <w:rFonts w:ascii="Times New Roman" w:eastAsia="Times New Roman" w:hAnsi="Times New Roman" w:cs="Times New Roman"/>
            <w:color w:val="111111"/>
            <w:sz w:val="24"/>
            <w:szCs w:val="24"/>
          </w:rPr>
          <w:t xml:space="preserve">: string, </w:t>
        </w:r>
        <w:proofErr w:type="spellStart"/>
        <w:r w:rsidRPr="004316BB">
          <w:rPr>
            <w:rFonts w:ascii="Times New Roman" w:eastAsia="Times New Roman" w:hAnsi="Times New Roman" w:cs="Times New Roman"/>
            <w:color w:val="FF0000"/>
            <w:sz w:val="24"/>
            <w:szCs w:val="24"/>
          </w:rPr>
          <w:t>mediaID</w:t>
        </w:r>
        <w:proofErr w:type="spellEnd"/>
        <w:r>
          <w:rPr>
            <w:rFonts w:ascii="Times New Roman" w:eastAsia="Times New Roman" w:hAnsi="Times New Roman" w:cs="Times New Roman"/>
            <w:color w:val="111111"/>
            <w:sz w:val="24"/>
            <w:szCs w:val="24"/>
          </w:rPr>
          <w:t xml:space="preserve">: integer, rating: </w:t>
        </w:r>
        <w:proofErr w:type="spellStart"/>
        <w:r>
          <w:rPr>
            <w:rFonts w:ascii="Times New Roman" w:eastAsia="Times New Roman" w:hAnsi="Times New Roman" w:cs="Times New Roman"/>
            <w:color w:val="111111"/>
            <w:sz w:val="24"/>
            <w:szCs w:val="24"/>
          </w:rPr>
          <w:t>int</w:t>
        </w:r>
        <w:proofErr w:type="spellEnd"/>
        <w:r>
          <w:rPr>
            <w:rFonts w:ascii="Times New Roman" w:eastAsia="Times New Roman" w:hAnsi="Times New Roman" w:cs="Times New Roman"/>
            <w:color w:val="111111"/>
            <w:sz w:val="24"/>
            <w:szCs w:val="24"/>
          </w:rPr>
          <w:t>(1-10), comments: string)</w:t>
        </w:r>
      </w:ins>
    </w:p>
    <w:p w14:paraId="3F93408B" w14:textId="54A2EDA4" w:rsidR="007E7A15" w:rsidDel="004316BB" w:rsidRDefault="00AD0CE0">
      <w:pPr>
        <w:rPr>
          <w:del w:id="51" w:author="Microsoft Office User" w:date="2016-12-10T17:49:00Z"/>
        </w:rPr>
      </w:pPr>
      <w:del w:id="52" w:author="Microsoft Office User" w:date="2016-12-10T17:49:00Z">
        <w:r w:rsidDel="004316BB">
          <w:rPr>
            <w:rFonts w:ascii="Times New Roman" w:eastAsia="Times New Roman" w:hAnsi="Times New Roman" w:cs="Times New Roman"/>
            <w:color w:val="111111"/>
            <w:sz w:val="24"/>
            <w:szCs w:val="24"/>
          </w:rPr>
          <w:delText>R</w:delText>
        </w:r>
        <w:r w:rsidDel="004316BB">
          <w:rPr>
            <w:rFonts w:ascii="Times New Roman" w:eastAsia="Times New Roman" w:hAnsi="Times New Roman" w:cs="Times New Roman"/>
            <w:color w:val="111111"/>
            <w:sz w:val="24"/>
            <w:szCs w:val="24"/>
          </w:rPr>
          <w:delText>ated(</w:delText>
        </w:r>
        <w:r w:rsidDel="004316BB">
          <w:rPr>
            <w:rFonts w:ascii="Times New Roman" w:eastAsia="Times New Roman" w:hAnsi="Times New Roman" w:cs="Times New Roman"/>
            <w:color w:val="FF0000"/>
            <w:sz w:val="24"/>
            <w:szCs w:val="24"/>
          </w:rPr>
          <w:delText>username</w:delText>
        </w:r>
        <w:r w:rsidDel="004316BB">
          <w:rPr>
            <w:rFonts w:ascii="Times New Roman" w:eastAsia="Times New Roman" w:hAnsi="Times New Roman" w:cs="Times New Roman"/>
            <w:color w:val="111111"/>
            <w:sz w:val="24"/>
            <w:szCs w:val="24"/>
          </w:rPr>
          <w:delText xml:space="preserve">: string, </w:delText>
        </w:r>
        <w:r w:rsidDel="004316BB">
          <w:rPr>
            <w:rFonts w:ascii="Times New Roman" w:eastAsia="Times New Roman" w:hAnsi="Times New Roman" w:cs="Times New Roman"/>
            <w:color w:val="FF0000"/>
            <w:sz w:val="24"/>
            <w:szCs w:val="24"/>
          </w:rPr>
          <w:delText>mediaID</w:delText>
        </w:r>
        <w:r w:rsidDel="004316BB">
          <w:rPr>
            <w:rFonts w:ascii="Times New Roman" w:eastAsia="Times New Roman" w:hAnsi="Times New Roman" w:cs="Times New Roman"/>
            <w:color w:val="111111"/>
            <w:sz w:val="24"/>
            <w:szCs w:val="24"/>
          </w:rPr>
          <w:delText xml:space="preserve">: integer, </w:delText>
        </w:r>
      </w:del>
      <w:del w:id="53" w:author="Microsoft Office User" w:date="2016-12-10T17:48:00Z">
        <w:r w:rsidDel="004316BB">
          <w:rPr>
            <w:rFonts w:ascii="Times New Roman" w:eastAsia="Times New Roman" w:hAnsi="Times New Roman" w:cs="Times New Roman"/>
            <w:color w:val="111111"/>
            <w:sz w:val="24"/>
            <w:szCs w:val="24"/>
          </w:rPr>
          <w:delText>R</w:delText>
        </w:r>
      </w:del>
      <w:del w:id="54" w:author="Microsoft Office User" w:date="2016-12-10T17:49:00Z">
        <w:r w:rsidDel="004316BB">
          <w:rPr>
            <w:rFonts w:ascii="Times New Roman" w:eastAsia="Times New Roman" w:hAnsi="Times New Roman" w:cs="Times New Roman"/>
            <w:color w:val="111111"/>
            <w:sz w:val="24"/>
            <w:szCs w:val="24"/>
          </w:rPr>
          <w:delText>ating int(1-10)</w:delText>
        </w:r>
      </w:del>
    </w:p>
    <w:p w14:paraId="0F1FE499" w14:textId="75124CB6" w:rsidR="007E7A15" w:rsidRDefault="00AD0CE0">
      <w:proofErr w:type="gramStart"/>
      <w:r>
        <w:rPr>
          <w:rFonts w:ascii="Times New Roman" w:eastAsia="Times New Roman" w:hAnsi="Times New Roman" w:cs="Times New Roman"/>
          <w:color w:val="111111"/>
          <w:sz w:val="24"/>
          <w:szCs w:val="24"/>
        </w:rPr>
        <w:t>Picture(</w:t>
      </w:r>
      <w:proofErr w:type="gramEnd"/>
      <w:r>
        <w:rPr>
          <w:rFonts w:ascii="Times New Roman" w:eastAsia="Times New Roman" w:hAnsi="Times New Roman" w:cs="Times New Roman"/>
          <w:color w:val="111111"/>
          <w:sz w:val="24"/>
          <w:szCs w:val="24"/>
        </w:rPr>
        <w:t>description: string</w:t>
      </w:r>
      <w:ins w:id="55" w:author="Microsoft Office User" w:date="2016-12-10T18:02:00Z">
        <w:r w:rsidR="00FF127B">
          <w:rPr>
            <w:rFonts w:ascii="Times New Roman" w:eastAsia="Times New Roman" w:hAnsi="Times New Roman" w:cs="Times New Roman"/>
            <w:color w:val="111111"/>
            <w:sz w:val="24"/>
            <w:szCs w:val="24"/>
          </w:rPr>
          <w:t xml:space="preserve">, </w:t>
        </w:r>
        <w:proofErr w:type="spellStart"/>
        <w:r w:rsidR="00FF127B" w:rsidRPr="00FF127B">
          <w:rPr>
            <w:rFonts w:ascii="Times New Roman" w:eastAsia="Times New Roman" w:hAnsi="Times New Roman" w:cs="Times New Roman"/>
            <w:color w:val="FF0000"/>
            <w:sz w:val="24"/>
            <w:szCs w:val="24"/>
            <w:rPrChange w:id="56" w:author="Microsoft Office User" w:date="2016-12-10T18:02:00Z">
              <w:rPr>
                <w:rFonts w:ascii="Times New Roman" w:eastAsia="Times New Roman" w:hAnsi="Times New Roman" w:cs="Times New Roman"/>
                <w:color w:val="111111"/>
                <w:sz w:val="24"/>
                <w:szCs w:val="24"/>
              </w:rPr>
            </w:rPrChange>
          </w:rPr>
          <w:t>pictureMediaID</w:t>
        </w:r>
        <w:proofErr w:type="spellEnd"/>
        <w:r w:rsidR="00FF127B">
          <w:rPr>
            <w:rFonts w:ascii="Times New Roman" w:eastAsia="Times New Roman" w:hAnsi="Times New Roman" w:cs="Times New Roman"/>
            <w:color w:val="111111"/>
            <w:sz w:val="24"/>
            <w:szCs w:val="24"/>
          </w:rPr>
          <w:t>: integer</w:t>
        </w:r>
      </w:ins>
      <w:r>
        <w:rPr>
          <w:rFonts w:ascii="Times New Roman" w:eastAsia="Times New Roman" w:hAnsi="Times New Roman" w:cs="Times New Roman"/>
          <w:color w:val="111111"/>
          <w:sz w:val="24"/>
          <w:szCs w:val="24"/>
        </w:rPr>
        <w:t>)</w:t>
      </w:r>
    </w:p>
    <w:p w14:paraId="55917BBA" w14:textId="5A15E2D8" w:rsidR="007E7A15" w:rsidRDefault="00AD0CE0">
      <w:proofErr w:type="gramStart"/>
      <w:r>
        <w:rPr>
          <w:rFonts w:ascii="Times New Roman" w:eastAsia="Times New Roman" w:hAnsi="Times New Roman" w:cs="Times New Roman"/>
          <w:color w:val="111111"/>
          <w:sz w:val="24"/>
          <w:szCs w:val="24"/>
        </w:rPr>
        <w:t>M</w:t>
      </w:r>
      <w:r>
        <w:rPr>
          <w:rFonts w:ascii="Times New Roman" w:eastAsia="Times New Roman" w:hAnsi="Times New Roman" w:cs="Times New Roman"/>
          <w:color w:val="111111"/>
          <w:sz w:val="24"/>
          <w:szCs w:val="24"/>
        </w:rPr>
        <w:t>usic(</w:t>
      </w:r>
      <w:proofErr w:type="gramEnd"/>
      <w:r>
        <w:rPr>
          <w:rFonts w:ascii="Times New Roman" w:eastAsia="Times New Roman" w:hAnsi="Times New Roman" w:cs="Times New Roman"/>
          <w:color w:val="111111"/>
          <w:sz w:val="24"/>
          <w:szCs w:val="24"/>
        </w:rPr>
        <w:t xml:space="preserve">duration: </w:t>
      </w:r>
      <w:proofErr w:type="spellStart"/>
      <w:r>
        <w:rPr>
          <w:rFonts w:ascii="Times New Roman" w:eastAsia="Times New Roman" w:hAnsi="Times New Roman" w:cs="Times New Roman"/>
          <w:color w:val="111111"/>
          <w:sz w:val="24"/>
          <w:szCs w:val="24"/>
        </w:rPr>
        <w:t>int</w:t>
      </w:r>
      <w:proofErr w:type="spellEnd"/>
      <w:r>
        <w:rPr>
          <w:rFonts w:ascii="Times New Roman" w:eastAsia="Times New Roman" w:hAnsi="Times New Roman" w:cs="Times New Roman"/>
          <w:color w:val="111111"/>
          <w:sz w:val="24"/>
          <w:szCs w:val="24"/>
        </w:rPr>
        <w:t>, artist: string</w:t>
      </w:r>
      <w:ins w:id="57" w:author="Microsoft Office User" w:date="2016-12-10T18:02:00Z">
        <w:r w:rsidR="00FF127B">
          <w:rPr>
            <w:rFonts w:ascii="Times New Roman" w:eastAsia="Times New Roman" w:hAnsi="Times New Roman" w:cs="Times New Roman"/>
            <w:color w:val="111111"/>
            <w:sz w:val="24"/>
            <w:szCs w:val="24"/>
          </w:rPr>
          <w:t xml:space="preserve">, </w:t>
        </w:r>
        <w:proofErr w:type="spellStart"/>
        <w:r w:rsidR="00FF127B" w:rsidRPr="00FF127B">
          <w:rPr>
            <w:rFonts w:ascii="Times New Roman" w:eastAsia="Times New Roman" w:hAnsi="Times New Roman" w:cs="Times New Roman"/>
            <w:color w:val="FF0000"/>
            <w:sz w:val="24"/>
            <w:szCs w:val="24"/>
            <w:rPrChange w:id="58" w:author="Microsoft Office User" w:date="2016-12-10T18:02:00Z">
              <w:rPr>
                <w:rFonts w:ascii="Times New Roman" w:eastAsia="Times New Roman" w:hAnsi="Times New Roman" w:cs="Times New Roman"/>
                <w:color w:val="111111"/>
                <w:sz w:val="24"/>
                <w:szCs w:val="24"/>
              </w:rPr>
            </w:rPrChange>
          </w:rPr>
          <w:t>musicMediaID</w:t>
        </w:r>
        <w:proofErr w:type="spellEnd"/>
        <w:r w:rsidR="00FF127B">
          <w:rPr>
            <w:rFonts w:ascii="Times New Roman" w:eastAsia="Times New Roman" w:hAnsi="Times New Roman" w:cs="Times New Roman"/>
            <w:color w:val="111111"/>
            <w:sz w:val="24"/>
            <w:szCs w:val="24"/>
          </w:rPr>
          <w:t>: integer</w:t>
        </w:r>
      </w:ins>
      <w:r>
        <w:rPr>
          <w:rFonts w:ascii="Times New Roman" w:eastAsia="Times New Roman" w:hAnsi="Times New Roman" w:cs="Times New Roman"/>
          <w:color w:val="111111"/>
          <w:sz w:val="24"/>
          <w:szCs w:val="24"/>
        </w:rPr>
        <w:t>)</w:t>
      </w:r>
    </w:p>
    <w:p w14:paraId="4944669C" w14:textId="16C4E191" w:rsidR="007E7A15" w:rsidDel="00982B02" w:rsidRDefault="00AD0CE0">
      <w:pPr>
        <w:rPr>
          <w:del w:id="59" w:author="Microsoft Office User" w:date="2016-12-10T17:50:00Z"/>
        </w:rPr>
      </w:pPr>
      <w:del w:id="60" w:author="Microsoft Office User" w:date="2016-12-10T17:50:00Z">
        <w:r w:rsidDel="00982B02">
          <w:rPr>
            <w:rFonts w:ascii="Times New Roman" w:eastAsia="Times New Roman" w:hAnsi="Times New Roman" w:cs="Times New Roman"/>
            <w:color w:val="111111"/>
            <w:sz w:val="24"/>
            <w:szCs w:val="24"/>
          </w:rPr>
          <w:delText>Type(</w:delText>
        </w:r>
        <w:r w:rsidDel="00982B02">
          <w:rPr>
            <w:rFonts w:ascii="Times New Roman" w:eastAsia="Times New Roman" w:hAnsi="Times New Roman" w:cs="Times New Roman"/>
            <w:color w:val="FF0000"/>
            <w:sz w:val="24"/>
            <w:szCs w:val="24"/>
          </w:rPr>
          <w:delText>name</w:delText>
        </w:r>
        <w:r w:rsidDel="00982B02">
          <w:rPr>
            <w:rFonts w:ascii="Times New Roman" w:eastAsia="Times New Roman" w:hAnsi="Times New Roman" w:cs="Times New Roman"/>
            <w:color w:val="111111"/>
            <w:sz w:val="24"/>
            <w:szCs w:val="24"/>
          </w:rPr>
          <w:delText xml:space="preserve">: string, </w:delText>
        </w:r>
        <w:r w:rsidDel="00982B02">
          <w:rPr>
            <w:rFonts w:ascii="Times New Roman" w:eastAsia="Times New Roman" w:hAnsi="Times New Roman" w:cs="Times New Roman"/>
            <w:color w:val="FF0000"/>
            <w:sz w:val="24"/>
            <w:szCs w:val="24"/>
          </w:rPr>
          <w:delText>mediaID</w:delText>
        </w:r>
        <w:r w:rsidDel="00982B02">
          <w:rPr>
            <w:rFonts w:ascii="Times New Roman" w:eastAsia="Times New Roman" w:hAnsi="Times New Roman" w:cs="Times New Roman"/>
            <w:color w:val="111111"/>
            <w:sz w:val="24"/>
            <w:szCs w:val="24"/>
          </w:rPr>
          <w:delText>: integer)</w:delText>
        </w:r>
      </w:del>
    </w:p>
    <w:p w14:paraId="602158EB" w14:textId="16AA49FB" w:rsidR="007E7A15" w:rsidDel="00982B02" w:rsidRDefault="00AD0CE0">
      <w:pPr>
        <w:rPr>
          <w:del w:id="61" w:author="Microsoft Office User" w:date="2016-12-10T17:50:00Z"/>
        </w:rPr>
      </w:pPr>
      <w:del w:id="62" w:author="Microsoft Office User" w:date="2016-12-10T17:50:00Z">
        <w:r w:rsidDel="00982B02">
          <w:rPr>
            <w:rFonts w:ascii="Times New Roman" w:eastAsia="Times New Roman" w:hAnsi="Times New Roman" w:cs="Times New Roman"/>
            <w:color w:val="111111"/>
            <w:sz w:val="24"/>
            <w:szCs w:val="24"/>
          </w:rPr>
          <w:delText>Music-Genre(</w:delText>
        </w:r>
        <w:r w:rsidDel="00982B02">
          <w:rPr>
            <w:rFonts w:ascii="Times New Roman" w:eastAsia="Times New Roman" w:hAnsi="Times New Roman" w:cs="Times New Roman"/>
            <w:color w:val="111111"/>
            <w:sz w:val="24"/>
            <w:szCs w:val="24"/>
            <w:u w:val="single"/>
          </w:rPr>
          <w:delText>name</w:delText>
        </w:r>
        <w:r w:rsidDel="00982B02">
          <w:rPr>
            <w:rFonts w:ascii="Times New Roman" w:eastAsia="Times New Roman" w:hAnsi="Times New Roman" w:cs="Times New Roman"/>
            <w:color w:val="111111"/>
            <w:sz w:val="24"/>
            <w:szCs w:val="24"/>
          </w:rPr>
          <w:delText>: string)</w:delText>
        </w:r>
      </w:del>
    </w:p>
    <w:p w14:paraId="7A5D1EF0" w14:textId="14AC54B5" w:rsidR="007E7A15" w:rsidRDefault="00AD0CE0">
      <w:proofErr w:type="gramStart"/>
      <w:r>
        <w:rPr>
          <w:rFonts w:ascii="Times New Roman" w:eastAsia="Times New Roman" w:hAnsi="Times New Roman" w:cs="Times New Roman"/>
          <w:color w:val="111111"/>
          <w:sz w:val="24"/>
          <w:szCs w:val="24"/>
        </w:rPr>
        <w:t>Videos(</w:t>
      </w:r>
      <w:proofErr w:type="gramEnd"/>
      <w:r>
        <w:rPr>
          <w:rFonts w:ascii="Times New Roman" w:eastAsia="Times New Roman" w:hAnsi="Times New Roman" w:cs="Times New Roman"/>
          <w:color w:val="111111"/>
          <w:sz w:val="24"/>
          <w:szCs w:val="24"/>
        </w:rPr>
        <w:t xml:space="preserve">duration: </w:t>
      </w:r>
      <w:proofErr w:type="spellStart"/>
      <w:r>
        <w:rPr>
          <w:rFonts w:ascii="Times New Roman" w:eastAsia="Times New Roman" w:hAnsi="Times New Roman" w:cs="Times New Roman"/>
          <w:color w:val="111111"/>
          <w:sz w:val="24"/>
          <w:szCs w:val="24"/>
        </w:rPr>
        <w:t>int</w:t>
      </w:r>
      <w:proofErr w:type="spellEnd"/>
      <w:ins w:id="63" w:author="Microsoft Office User" w:date="2016-12-10T18:02:00Z">
        <w:r w:rsidR="00FF127B">
          <w:rPr>
            <w:rFonts w:ascii="Times New Roman" w:eastAsia="Times New Roman" w:hAnsi="Times New Roman" w:cs="Times New Roman"/>
            <w:color w:val="111111"/>
            <w:sz w:val="24"/>
            <w:szCs w:val="24"/>
          </w:rPr>
          <w:t xml:space="preserve">, </w:t>
        </w:r>
        <w:proofErr w:type="spellStart"/>
        <w:r w:rsidR="00FF127B" w:rsidRPr="00FF127B">
          <w:rPr>
            <w:rFonts w:ascii="Times New Roman" w:eastAsia="Times New Roman" w:hAnsi="Times New Roman" w:cs="Times New Roman"/>
            <w:color w:val="FF0000"/>
            <w:sz w:val="24"/>
            <w:szCs w:val="24"/>
            <w:rPrChange w:id="64" w:author="Microsoft Office User" w:date="2016-12-10T18:02:00Z">
              <w:rPr>
                <w:rFonts w:ascii="Times New Roman" w:eastAsia="Times New Roman" w:hAnsi="Times New Roman" w:cs="Times New Roman"/>
                <w:color w:val="111111"/>
                <w:sz w:val="24"/>
                <w:szCs w:val="24"/>
              </w:rPr>
            </w:rPrChange>
          </w:rPr>
          <w:t>videoMediaID</w:t>
        </w:r>
        <w:proofErr w:type="spellEnd"/>
        <w:r w:rsidR="00FF127B">
          <w:rPr>
            <w:rFonts w:ascii="Times New Roman" w:eastAsia="Times New Roman" w:hAnsi="Times New Roman" w:cs="Times New Roman"/>
            <w:color w:val="111111"/>
            <w:sz w:val="24"/>
            <w:szCs w:val="24"/>
          </w:rPr>
          <w:t>: integer</w:t>
        </w:r>
      </w:ins>
      <w:r>
        <w:rPr>
          <w:rFonts w:ascii="Times New Roman" w:eastAsia="Times New Roman" w:hAnsi="Times New Roman" w:cs="Times New Roman"/>
          <w:color w:val="111111"/>
          <w:sz w:val="24"/>
          <w:szCs w:val="24"/>
        </w:rPr>
        <w:t>)</w:t>
      </w:r>
    </w:p>
    <w:p w14:paraId="6178C8C8" w14:textId="27349EB7" w:rsidR="007E7A15" w:rsidRDefault="00AD0CE0">
      <w:proofErr w:type="spellStart"/>
      <w:proofErr w:type="gramStart"/>
      <w:r>
        <w:rPr>
          <w:rFonts w:ascii="Times New Roman" w:eastAsia="Times New Roman" w:hAnsi="Times New Roman" w:cs="Times New Roman"/>
          <w:color w:val="111111"/>
          <w:sz w:val="24"/>
          <w:szCs w:val="24"/>
        </w:rPr>
        <w:t>HomeVideo</w:t>
      </w:r>
      <w:proofErr w:type="spellEnd"/>
      <w:r>
        <w:rPr>
          <w:rFonts w:ascii="Times New Roman" w:eastAsia="Times New Roman" w:hAnsi="Times New Roman" w:cs="Times New Roman"/>
          <w:color w:val="111111"/>
          <w:sz w:val="24"/>
          <w:szCs w:val="24"/>
        </w:rPr>
        <w:t>(</w:t>
      </w:r>
      <w:proofErr w:type="gramEnd"/>
      <w:r>
        <w:rPr>
          <w:rFonts w:ascii="Times New Roman" w:eastAsia="Times New Roman" w:hAnsi="Times New Roman" w:cs="Times New Roman"/>
          <w:color w:val="111111"/>
          <w:sz w:val="24"/>
          <w:szCs w:val="24"/>
        </w:rPr>
        <w:t>description: string</w:t>
      </w:r>
      <w:ins w:id="65" w:author="Microsoft Office User" w:date="2016-12-10T18:04:00Z">
        <w:r w:rsidR="007E039C">
          <w:rPr>
            <w:rFonts w:ascii="Times New Roman" w:eastAsia="Times New Roman" w:hAnsi="Times New Roman" w:cs="Times New Roman"/>
            <w:color w:val="111111"/>
            <w:sz w:val="24"/>
            <w:szCs w:val="24"/>
          </w:rPr>
          <w:t xml:space="preserve">, </w:t>
        </w:r>
      </w:ins>
      <w:proofErr w:type="spellStart"/>
      <w:ins w:id="66" w:author="Microsoft Office User" w:date="2016-12-10T21:32:00Z">
        <w:r w:rsidR="00480278">
          <w:rPr>
            <w:rFonts w:ascii="Times New Roman" w:eastAsia="Times New Roman" w:hAnsi="Times New Roman" w:cs="Times New Roman"/>
            <w:color w:val="FF0000"/>
            <w:sz w:val="24"/>
            <w:szCs w:val="24"/>
          </w:rPr>
          <w:t>homeVideo</w:t>
        </w:r>
      </w:ins>
      <w:ins w:id="67" w:author="Microsoft Office User" w:date="2016-12-10T18:04:00Z">
        <w:r w:rsidR="007E039C" w:rsidRPr="007E039C">
          <w:rPr>
            <w:rFonts w:ascii="Times New Roman" w:eastAsia="Times New Roman" w:hAnsi="Times New Roman" w:cs="Times New Roman"/>
            <w:color w:val="FF0000"/>
            <w:sz w:val="24"/>
            <w:szCs w:val="24"/>
            <w:rPrChange w:id="68" w:author="Microsoft Office User" w:date="2016-12-10T18:04:00Z">
              <w:rPr>
                <w:rFonts w:ascii="Times New Roman" w:eastAsia="Times New Roman" w:hAnsi="Times New Roman" w:cs="Times New Roman"/>
                <w:color w:val="111111"/>
                <w:sz w:val="24"/>
                <w:szCs w:val="24"/>
              </w:rPr>
            </w:rPrChange>
          </w:rPr>
          <w:t>MediaID</w:t>
        </w:r>
        <w:proofErr w:type="spellEnd"/>
        <w:r w:rsidR="007E039C">
          <w:rPr>
            <w:rFonts w:ascii="Times New Roman" w:eastAsia="Times New Roman" w:hAnsi="Times New Roman" w:cs="Times New Roman"/>
            <w:color w:val="111111"/>
            <w:sz w:val="24"/>
            <w:szCs w:val="24"/>
          </w:rPr>
          <w:t>: integer</w:t>
        </w:r>
      </w:ins>
      <w:r>
        <w:rPr>
          <w:rFonts w:ascii="Times New Roman" w:eastAsia="Times New Roman" w:hAnsi="Times New Roman" w:cs="Times New Roman"/>
          <w:color w:val="111111"/>
          <w:sz w:val="24"/>
          <w:szCs w:val="24"/>
        </w:rPr>
        <w:t>)</w:t>
      </w:r>
    </w:p>
    <w:p w14:paraId="71BB9A90" w14:textId="1AD08926" w:rsidR="007E7A15" w:rsidRDefault="00AD0CE0">
      <w:proofErr w:type="gramStart"/>
      <w:r>
        <w:rPr>
          <w:rFonts w:ascii="Times New Roman" w:eastAsia="Times New Roman" w:hAnsi="Times New Roman" w:cs="Times New Roman"/>
          <w:color w:val="111111"/>
          <w:sz w:val="24"/>
          <w:szCs w:val="24"/>
        </w:rPr>
        <w:t>Movies(</w:t>
      </w:r>
      <w:proofErr w:type="gramEnd"/>
      <w:r>
        <w:rPr>
          <w:rFonts w:ascii="Times New Roman" w:eastAsia="Times New Roman" w:hAnsi="Times New Roman" w:cs="Times New Roman"/>
          <w:color w:val="111111"/>
          <w:sz w:val="24"/>
          <w:szCs w:val="24"/>
        </w:rPr>
        <w:t xml:space="preserve">director: string, </w:t>
      </w:r>
      <w:proofErr w:type="spellStart"/>
      <w:r>
        <w:rPr>
          <w:rFonts w:ascii="Times New Roman" w:eastAsia="Times New Roman" w:hAnsi="Times New Roman" w:cs="Times New Roman"/>
          <w:color w:val="111111"/>
          <w:sz w:val="24"/>
          <w:szCs w:val="24"/>
        </w:rPr>
        <w:t>ageRating</w:t>
      </w:r>
      <w:proofErr w:type="spellEnd"/>
      <w:r>
        <w:rPr>
          <w:rFonts w:ascii="Times New Roman" w:eastAsia="Times New Roman" w:hAnsi="Times New Roman" w:cs="Times New Roman"/>
          <w:color w:val="111111"/>
          <w:sz w:val="24"/>
          <w:szCs w:val="24"/>
        </w:rPr>
        <w:t>: string</w:t>
      </w:r>
      <w:ins w:id="69" w:author="Microsoft Office User" w:date="2016-12-10T18:03:00Z">
        <w:r w:rsidR="007E039C">
          <w:rPr>
            <w:rFonts w:ascii="Times New Roman" w:eastAsia="Times New Roman" w:hAnsi="Times New Roman" w:cs="Times New Roman"/>
            <w:color w:val="111111"/>
            <w:sz w:val="24"/>
            <w:szCs w:val="24"/>
          </w:rPr>
          <w:t xml:space="preserve">, </w:t>
        </w:r>
        <w:proofErr w:type="spellStart"/>
        <w:r w:rsidR="007E039C" w:rsidRPr="007E039C">
          <w:rPr>
            <w:rFonts w:ascii="Times New Roman" w:eastAsia="Times New Roman" w:hAnsi="Times New Roman" w:cs="Times New Roman"/>
            <w:color w:val="FF0000"/>
            <w:sz w:val="24"/>
            <w:szCs w:val="24"/>
            <w:rPrChange w:id="70" w:author="Microsoft Office User" w:date="2016-12-10T18:04:00Z">
              <w:rPr>
                <w:rFonts w:ascii="Times New Roman" w:eastAsia="Times New Roman" w:hAnsi="Times New Roman" w:cs="Times New Roman"/>
                <w:color w:val="111111"/>
                <w:sz w:val="24"/>
                <w:szCs w:val="24"/>
              </w:rPr>
            </w:rPrChange>
          </w:rPr>
          <w:t>movieMediaID</w:t>
        </w:r>
        <w:proofErr w:type="spellEnd"/>
        <w:r w:rsidR="007E039C">
          <w:rPr>
            <w:rFonts w:ascii="Times New Roman" w:eastAsia="Times New Roman" w:hAnsi="Times New Roman" w:cs="Times New Roman"/>
            <w:color w:val="111111"/>
            <w:sz w:val="24"/>
            <w:szCs w:val="24"/>
          </w:rPr>
          <w:t>: integer</w:t>
        </w:r>
      </w:ins>
      <w:r>
        <w:rPr>
          <w:rFonts w:ascii="Times New Roman" w:eastAsia="Times New Roman" w:hAnsi="Times New Roman" w:cs="Times New Roman"/>
          <w:color w:val="111111"/>
          <w:sz w:val="24"/>
          <w:szCs w:val="24"/>
        </w:rPr>
        <w:t>)</w:t>
      </w:r>
    </w:p>
    <w:p w14:paraId="45257475" w14:textId="0ADFF114" w:rsidR="007E7A15" w:rsidDel="00982B02" w:rsidRDefault="00AD0CE0">
      <w:pPr>
        <w:rPr>
          <w:del w:id="71" w:author="Microsoft Office User" w:date="2016-12-10T17:50:00Z"/>
        </w:rPr>
      </w:pPr>
      <w:del w:id="72" w:author="Microsoft Office User" w:date="2016-12-10T17:50:00Z">
        <w:r w:rsidDel="00982B02">
          <w:rPr>
            <w:rFonts w:ascii="Times New Roman" w:eastAsia="Times New Roman" w:hAnsi="Times New Roman" w:cs="Times New Roman"/>
            <w:color w:val="111111"/>
            <w:sz w:val="24"/>
            <w:szCs w:val="24"/>
          </w:rPr>
          <w:delText>Type(</w:delText>
        </w:r>
        <w:r w:rsidDel="00982B02">
          <w:rPr>
            <w:rFonts w:ascii="Times New Roman" w:eastAsia="Times New Roman" w:hAnsi="Times New Roman" w:cs="Times New Roman"/>
            <w:color w:val="FF0000"/>
            <w:sz w:val="24"/>
            <w:szCs w:val="24"/>
          </w:rPr>
          <w:delText>mediaID</w:delText>
        </w:r>
        <w:r w:rsidDel="00982B02">
          <w:rPr>
            <w:rFonts w:ascii="Times New Roman" w:eastAsia="Times New Roman" w:hAnsi="Times New Roman" w:cs="Times New Roman"/>
            <w:color w:val="111111"/>
            <w:sz w:val="24"/>
            <w:szCs w:val="24"/>
          </w:rPr>
          <w:delText xml:space="preserve">: integer, </w:delText>
        </w:r>
        <w:r w:rsidDel="00982B02">
          <w:rPr>
            <w:rFonts w:ascii="Times New Roman" w:eastAsia="Times New Roman" w:hAnsi="Times New Roman" w:cs="Times New Roman"/>
            <w:color w:val="FF0000"/>
            <w:sz w:val="24"/>
            <w:szCs w:val="24"/>
          </w:rPr>
          <w:delText>name</w:delText>
        </w:r>
        <w:r w:rsidDel="00982B02">
          <w:rPr>
            <w:rFonts w:ascii="Times New Roman" w:eastAsia="Times New Roman" w:hAnsi="Times New Roman" w:cs="Times New Roman"/>
            <w:color w:val="111111"/>
            <w:sz w:val="24"/>
            <w:szCs w:val="24"/>
          </w:rPr>
          <w:delText>: string)</w:delText>
        </w:r>
      </w:del>
    </w:p>
    <w:p w14:paraId="48F186F1" w14:textId="08E32321" w:rsidR="007E7A15" w:rsidDel="00982B02" w:rsidRDefault="00AD0CE0">
      <w:pPr>
        <w:rPr>
          <w:del w:id="73" w:author="Microsoft Office User" w:date="2016-12-10T17:50:00Z"/>
        </w:rPr>
      </w:pPr>
      <w:del w:id="74" w:author="Microsoft Office User" w:date="2016-12-10T17:50:00Z">
        <w:r w:rsidDel="00982B02">
          <w:rPr>
            <w:rFonts w:ascii="Times New Roman" w:eastAsia="Times New Roman" w:hAnsi="Times New Roman" w:cs="Times New Roman"/>
            <w:color w:val="111111"/>
            <w:sz w:val="24"/>
            <w:szCs w:val="24"/>
          </w:rPr>
          <w:delText>Movie-Genre(</w:delText>
        </w:r>
        <w:r w:rsidDel="00982B02">
          <w:rPr>
            <w:rFonts w:ascii="Times New Roman" w:eastAsia="Times New Roman" w:hAnsi="Times New Roman" w:cs="Times New Roman"/>
            <w:color w:val="111111"/>
            <w:sz w:val="24"/>
            <w:szCs w:val="24"/>
            <w:u w:val="single"/>
          </w:rPr>
          <w:delText>name</w:delText>
        </w:r>
        <w:r w:rsidDel="00982B02">
          <w:rPr>
            <w:rFonts w:ascii="Times New Roman" w:eastAsia="Times New Roman" w:hAnsi="Times New Roman" w:cs="Times New Roman"/>
            <w:color w:val="111111"/>
            <w:sz w:val="24"/>
            <w:szCs w:val="24"/>
          </w:rPr>
          <w:delText>: string)</w:delText>
        </w:r>
      </w:del>
    </w:p>
    <w:p w14:paraId="74D2AE9A" w14:textId="0DE5713C" w:rsidR="007E7A15" w:rsidRDefault="00AD0CE0">
      <w:del w:id="75" w:author="Microsoft Office User" w:date="2016-12-10T21:32:00Z">
        <w:r w:rsidDel="00DB3A43">
          <w:rPr>
            <w:rFonts w:ascii="Times New Roman" w:eastAsia="Times New Roman" w:hAnsi="Times New Roman" w:cs="Times New Roman"/>
            <w:color w:val="111111"/>
            <w:sz w:val="24"/>
            <w:szCs w:val="24"/>
          </w:rPr>
          <w:delText>In</w:delText>
        </w:r>
      </w:del>
      <w:proofErr w:type="gramStart"/>
      <w:ins w:id="76" w:author="Microsoft Office User" w:date="2016-12-10T21:32:00Z">
        <w:r w:rsidR="00DB3A43">
          <w:rPr>
            <w:rFonts w:ascii="Times New Roman" w:eastAsia="Times New Roman" w:hAnsi="Times New Roman" w:cs="Times New Roman"/>
            <w:color w:val="111111"/>
            <w:sz w:val="24"/>
            <w:szCs w:val="24"/>
          </w:rPr>
          <w:t>Acts</w:t>
        </w:r>
      </w:ins>
      <w:r>
        <w:rPr>
          <w:rFonts w:ascii="Times New Roman" w:eastAsia="Times New Roman" w:hAnsi="Times New Roman" w:cs="Times New Roman"/>
          <w:color w:val="111111"/>
          <w:sz w:val="24"/>
          <w:szCs w:val="24"/>
        </w:rPr>
        <w:t>(</w:t>
      </w:r>
      <w:proofErr w:type="spellStart"/>
      <w:proofErr w:type="gramEnd"/>
      <w:ins w:id="77" w:author="Microsoft Office User" w:date="2016-12-10T21:32:00Z">
        <w:r w:rsidRPr="00AD0CE0">
          <w:rPr>
            <w:rFonts w:ascii="Times New Roman" w:eastAsia="Times New Roman" w:hAnsi="Times New Roman" w:cs="Times New Roman"/>
            <w:color w:val="111111"/>
            <w:sz w:val="24"/>
            <w:szCs w:val="24"/>
            <w:u w:val="single"/>
            <w:rPrChange w:id="78" w:author="Microsoft Office User" w:date="2016-12-10T21:32:00Z">
              <w:rPr>
                <w:rFonts w:ascii="Times New Roman" w:eastAsia="Times New Roman" w:hAnsi="Times New Roman" w:cs="Times New Roman"/>
                <w:color w:val="111111"/>
                <w:sz w:val="24"/>
                <w:szCs w:val="24"/>
              </w:rPr>
            </w:rPrChange>
          </w:rPr>
          <w:t>actsID</w:t>
        </w:r>
        <w:proofErr w:type="spellEnd"/>
        <w:r>
          <w:rPr>
            <w:rFonts w:ascii="Times New Roman" w:eastAsia="Times New Roman" w:hAnsi="Times New Roman" w:cs="Times New Roman"/>
            <w:color w:val="111111"/>
            <w:sz w:val="24"/>
            <w:szCs w:val="24"/>
          </w:rPr>
          <w:t xml:space="preserve">: integer, </w:t>
        </w:r>
      </w:ins>
      <w:r>
        <w:rPr>
          <w:rFonts w:ascii="Times New Roman" w:eastAsia="Times New Roman" w:hAnsi="Times New Roman" w:cs="Times New Roman"/>
          <w:color w:val="FF0000"/>
          <w:sz w:val="24"/>
          <w:szCs w:val="24"/>
        </w:rPr>
        <w:t>name</w:t>
      </w:r>
      <w:r>
        <w:rPr>
          <w:rFonts w:ascii="Times New Roman" w:eastAsia="Times New Roman" w:hAnsi="Times New Roman" w:cs="Times New Roman"/>
          <w:color w:val="111111"/>
          <w:sz w:val="24"/>
          <w:szCs w:val="24"/>
        </w:rPr>
        <w:t xml:space="preserve">: string, </w:t>
      </w:r>
      <w:proofErr w:type="spellStart"/>
      <w:r>
        <w:rPr>
          <w:rFonts w:ascii="Times New Roman" w:eastAsia="Times New Roman" w:hAnsi="Times New Roman" w:cs="Times New Roman"/>
          <w:color w:val="FF0000"/>
          <w:sz w:val="24"/>
          <w:szCs w:val="24"/>
        </w:rPr>
        <w:t>mediaID</w:t>
      </w:r>
      <w:proofErr w:type="spellEnd"/>
      <w:r>
        <w:rPr>
          <w:rFonts w:ascii="Times New Roman" w:eastAsia="Times New Roman" w:hAnsi="Times New Roman" w:cs="Times New Roman"/>
          <w:color w:val="111111"/>
          <w:sz w:val="24"/>
          <w:szCs w:val="24"/>
        </w:rPr>
        <w:t>: string)</w:t>
      </w:r>
      <w:bookmarkStart w:id="79" w:name="_GoBack"/>
      <w:bookmarkEnd w:id="79"/>
    </w:p>
    <w:p w14:paraId="51814F18" w14:textId="77777777" w:rsidR="007E7A15" w:rsidRDefault="00AD0CE0">
      <w:proofErr w:type="gramStart"/>
      <w:r>
        <w:rPr>
          <w:rFonts w:ascii="Times New Roman" w:eastAsia="Times New Roman" w:hAnsi="Times New Roman" w:cs="Times New Roman"/>
          <w:color w:val="111111"/>
          <w:sz w:val="24"/>
          <w:szCs w:val="24"/>
        </w:rPr>
        <w:t>Actors(</w:t>
      </w:r>
      <w:proofErr w:type="gramEnd"/>
      <w:r>
        <w:rPr>
          <w:rFonts w:ascii="Times New Roman" w:eastAsia="Times New Roman" w:hAnsi="Times New Roman" w:cs="Times New Roman"/>
          <w:color w:val="111111"/>
          <w:sz w:val="24"/>
          <w:szCs w:val="24"/>
          <w:u w:val="single"/>
        </w:rPr>
        <w:t>name</w:t>
      </w:r>
      <w:r>
        <w:rPr>
          <w:rFonts w:ascii="Times New Roman" w:eastAsia="Times New Roman" w:hAnsi="Times New Roman" w:cs="Times New Roman"/>
          <w:color w:val="111111"/>
          <w:sz w:val="24"/>
          <w:szCs w:val="24"/>
        </w:rPr>
        <w:t>: string)</w:t>
      </w:r>
    </w:p>
    <w:p w14:paraId="68C41D04" w14:textId="77777777" w:rsidR="007E7A15" w:rsidRDefault="007E7A15"/>
    <w:p w14:paraId="4699FF5D" w14:textId="77777777" w:rsidR="007E7A15" w:rsidRDefault="00AD0CE0">
      <w:r>
        <w:rPr>
          <w:rFonts w:ascii="Times New Roman" w:eastAsia="Times New Roman" w:hAnsi="Times New Roman" w:cs="Times New Roman"/>
          <w:b/>
          <w:color w:val="111111"/>
          <w:sz w:val="24"/>
          <w:szCs w:val="24"/>
        </w:rPr>
        <w:t>7.  List of Project Members and a brief description of their roles.</w:t>
      </w:r>
    </w:p>
    <w:p w14:paraId="1CE6759E" w14:textId="77777777" w:rsidR="007E7A15" w:rsidRDefault="007E7A15"/>
    <w:p w14:paraId="503AF847" w14:textId="77777777" w:rsidR="007E7A15" w:rsidRDefault="00AD0CE0">
      <w:r>
        <w:rPr>
          <w:rFonts w:ascii="Times New Roman" w:eastAsia="Times New Roman" w:hAnsi="Times New Roman" w:cs="Times New Roman"/>
          <w:color w:val="111111"/>
          <w:sz w:val="24"/>
          <w:szCs w:val="24"/>
        </w:rPr>
        <w:t>In general, we all worked together on the project. More specifically, Jacob created the preliminary idea for the project and started the basic table structure, and Ian and Justin added ideas and features to the preliminary idea and constructed the ER diagr</w:t>
      </w:r>
      <w:r>
        <w:rPr>
          <w:rFonts w:ascii="Times New Roman" w:eastAsia="Times New Roman" w:hAnsi="Times New Roman" w:cs="Times New Roman"/>
          <w:color w:val="111111"/>
          <w:sz w:val="24"/>
          <w:szCs w:val="24"/>
        </w:rPr>
        <w:t>am and schema. This document was made in Google Drive and worked on collaboratively.</w:t>
      </w:r>
    </w:p>
    <w:sectPr w:rsidR="007E7A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trackRevisions/>
  <w:defaultTabStop w:val="720"/>
  <w:characterSpacingControl w:val="doNotCompress"/>
  <w:compat>
    <w:compatSetting w:name="compatibilityMode" w:uri="http://schemas.microsoft.com/office/word" w:val="14"/>
  </w:compat>
  <w:rsids>
    <w:rsidRoot w:val="007E7A15"/>
    <w:rsid w:val="000126EE"/>
    <w:rsid w:val="001E72E9"/>
    <w:rsid w:val="002F2EFA"/>
    <w:rsid w:val="003F27C4"/>
    <w:rsid w:val="00426F3E"/>
    <w:rsid w:val="004316BB"/>
    <w:rsid w:val="00437F3F"/>
    <w:rsid w:val="00455393"/>
    <w:rsid w:val="00480278"/>
    <w:rsid w:val="005234F3"/>
    <w:rsid w:val="005F09B2"/>
    <w:rsid w:val="006324EB"/>
    <w:rsid w:val="007E039C"/>
    <w:rsid w:val="007E7A15"/>
    <w:rsid w:val="00805036"/>
    <w:rsid w:val="00974158"/>
    <w:rsid w:val="00982B02"/>
    <w:rsid w:val="009A090D"/>
    <w:rsid w:val="00A96B3C"/>
    <w:rsid w:val="00AD0CE0"/>
    <w:rsid w:val="00B13037"/>
    <w:rsid w:val="00C8142E"/>
    <w:rsid w:val="00D30AC2"/>
    <w:rsid w:val="00DB3A43"/>
    <w:rsid w:val="00F37D09"/>
    <w:rsid w:val="00FB302F"/>
    <w:rsid w:val="00FF12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51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D30AC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0A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sw5@case.edu" TargetMode="External"/><Relationship Id="rId6" Type="http://schemas.openxmlformats.org/officeDocument/2006/relationships/hyperlink" Target="mailto:jpl88@case.edu" TargetMode="External"/><Relationship Id="rId7" Type="http://schemas.openxmlformats.org/officeDocument/2006/relationships/hyperlink" Target="mailto:jaa134@case.edu"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009B09-8664-384E-B8FF-657495E8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1270</Words>
  <Characters>7239</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2016-12-10T20:52:00Z</dcterms:created>
  <dcterms:modified xsi:type="dcterms:W3CDTF">2016-12-11T02:32:00Z</dcterms:modified>
</cp:coreProperties>
</file>